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D16" w:rsidRDefault="00CF6D26">
      <w:pPr>
        <w:pStyle w:val="Ttulo9"/>
        <w:ind w:right="74"/>
        <w:jc w:val="left"/>
        <w:rPr>
          <w:rFonts w:ascii="Arial Narrow" w:hAnsi="Arial Narrow"/>
          <w:color w:val="auto"/>
        </w:rPr>
      </w:pPr>
      <w:bookmarkStart w:id="0" w:name="_GoBack"/>
      <w:bookmarkEnd w:id="0"/>
      <w:r>
        <w:rPr>
          <w:rFonts w:ascii="Arial Narrow" w:hAnsi="Arial Narrow"/>
          <w:color w:val="auto"/>
        </w:rPr>
        <w:tab/>
      </w:r>
      <w:r>
        <w:rPr>
          <w:rFonts w:ascii="Arial Narrow" w:hAnsi="Arial Narrow"/>
          <w:color w:val="auto"/>
        </w:rPr>
        <w:tab/>
      </w:r>
      <w:r>
        <w:rPr>
          <w:rFonts w:ascii="Arial Narrow" w:hAnsi="Arial Narrow"/>
          <w:color w:val="auto"/>
        </w:rPr>
        <w:tab/>
      </w:r>
      <w:r>
        <w:rPr>
          <w:rFonts w:ascii="Arial Narrow" w:hAnsi="Arial Narrow"/>
          <w:color w:val="auto"/>
        </w:rPr>
        <w:tab/>
      </w:r>
      <w:r>
        <w:rPr>
          <w:rFonts w:ascii="Arial Narrow" w:hAnsi="Arial Narrow"/>
          <w:color w:val="auto"/>
        </w:rPr>
        <w:tab/>
      </w:r>
      <w:r>
        <w:rPr>
          <w:rFonts w:ascii="Arial Narrow" w:hAnsi="Arial Narrow"/>
          <w:color w:val="auto"/>
        </w:rPr>
        <w:tab/>
      </w:r>
      <w:r>
        <w:rPr>
          <w:rFonts w:ascii="Arial Narrow" w:hAnsi="Arial Narrow"/>
          <w:color w:val="auto"/>
        </w:rPr>
        <w:tab/>
      </w:r>
    </w:p>
    <w:p w:rsidR="00C82621" w:rsidRDefault="003A1E5E" w:rsidP="00C82621">
      <w:r>
        <w:rPr>
          <w:noProof/>
        </w:rPr>
        <mc:AlternateContent>
          <mc:Choice Requires="wps">
            <w:drawing>
              <wp:anchor distT="0" distB="0" distL="114300" distR="114300" simplePos="0" relativeHeight="251657216" behindDoc="0" locked="0" layoutInCell="1" allowOverlap="1">
                <wp:simplePos x="0" y="0"/>
                <wp:positionH relativeFrom="column">
                  <wp:posOffset>147955</wp:posOffset>
                </wp:positionH>
                <wp:positionV relativeFrom="paragraph">
                  <wp:posOffset>3175</wp:posOffset>
                </wp:positionV>
                <wp:extent cx="7248525" cy="342900"/>
                <wp:effectExtent l="0" t="0" r="0" b="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852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3300"/>
                              </a:solidFill>
                              <a:miter lim="800000"/>
                              <a:headEnd/>
                              <a:tailEnd/>
                            </a14:hiddenLine>
                          </a:ext>
                        </a:extLst>
                      </wps:spPr>
                      <wps:txbx>
                        <w:txbxContent>
                          <w:p w:rsidR="00B96F3E" w:rsidRPr="00581617" w:rsidRDefault="00B96F3E" w:rsidP="00C82621">
                            <w:pPr>
                              <w:pStyle w:val="Textoindependiente"/>
                              <w:jc w:val="center"/>
                              <w:rPr>
                                <w:rFonts w:ascii="Impact" w:hAnsi="Impact"/>
                                <w:sz w:val="28"/>
                                <w:szCs w:val="28"/>
                              </w:rPr>
                            </w:pPr>
                            <w:r w:rsidRPr="00581617">
                              <w:rPr>
                                <w:rFonts w:ascii="Impact" w:hAnsi="Impact"/>
                                <w:sz w:val="28"/>
                                <w:szCs w:val="28"/>
                              </w:rPr>
                              <w:t xml:space="preserve">Boletín de adhesión </w:t>
                            </w:r>
                            <w:r w:rsidR="00D832D4">
                              <w:rPr>
                                <w:rFonts w:ascii="Impact" w:hAnsi="Impact"/>
                                <w:sz w:val="28"/>
                                <w:szCs w:val="28"/>
                              </w:rPr>
                              <w:t>GAP LEASING AUTO</w:t>
                            </w:r>
                          </w:p>
                          <w:p w:rsidR="00B96F3E" w:rsidRDefault="00B96F3E" w:rsidP="00C82621">
                            <w:pPr>
                              <w:pStyle w:val="Textoindependiente"/>
                              <w:jc w:val="center"/>
                              <w:rPr>
                                <w:color w:val="333399"/>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11.65pt;margin-top:.25pt;width:570.75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" filled="f" stroked="f" strokecolor="#030">
                <v:textbox>
                  <w:txbxContent>
                    <w:p w:rsidR="00B96F3E" w:rsidRPr="00581617" w:rsidRDefault="00B96F3E" w:rsidP="00C82621">
                      <w:pPr>
                        <w:pStyle w:val="Textoindependiente"/>
                        <w:jc w:val="center"/>
                        <w:rPr>
                          <w:rFonts w:ascii="Impact" w:hAnsi="Impact"/>
                          <w:sz w:val="28"/>
                          <w:szCs w:val="28"/>
                        </w:rPr>
                      </w:pPr>
                      <w:r w:rsidRPr="00581617">
                        <w:rPr>
                          <w:rFonts w:ascii="Impact" w:hAnsi="Impact"/>
                          <w:sz w:val="28"/>
                          <w:szCs w:val="28"/>
                        </w:rPr>
                        <w:t xml:space="preserve">Boletín de adhesión </w:t>
                      </w:r>
                      <w:r w:rsidR="00D832D4">
                        <w:rPr>
                          <w:rFonts w:ascii="Impact" w:hAnsi="Impact"/>
                          <w:sz w:val="28"/>
                          <w:szCs w:val="28"/>
                        </w:rPr>
                        <w:t>GAP LEASING AUTO</w:t>
                      </w:r>
                    </w:p>
                    <w:p w:rsidR="00B96F3E" w:rsidRDefault="00B96F3E" w:rsidP="00C82621">
                      <w:pPr>
                        <w:pStyle w:val="Textoindependiente"/>
                        <w:jc w:val="center"/>
                        <w:rPr>
                          <w:color w:val="333399"/>
                          <w:sz w:val="16"/>
                          <w:szCs w:val="16"/>
                        </w:rPr>
                      </w:pPr>
                    </w:p>
                  </w:txbxContent>
                </v:textbox>
              </v:shape>
            </w:pict>
          </mc:Fallback>
        </mc:AlternateContent>
      </w:r>
    </w:p>
    <w:p w:rsidR="00C82621" w:rsidRPr="00C82621" w:rsidRDefault="00C82621" w:rsidP="00C82621"/>
    <w:p w:rsidR="00421D16" w:rsidRDefault="00421D16">
      <w:pPr>
        <w:widowControl w:val="0"/>
        <w:tabs>
          <w:tab w:val="left" w:pos="3261"/>
        </w:tabs>
        <w:ind w:right="642"/>
        <w:rPr>
          <w:rFonts w:ascii="Arial Narrow" w:hAnsi="Arial Narrow"/>
          <w:b/>
          <w:color w:val="808080"/>
          <w:sz w:val="4"/>
          <w:u w:val="single"/>
        </w:rPr>
      </w:pPr>
    </w:p>
    <w:p w:rsidR="004B1B91" w:rsidRDefault="004B1B91">
      <w:pPr>
        <w:widowControl w:val="0"/>
        <w:tabs>
          <w:tab w:val="left" w:pos="420"/>
        </w:tabs>
        <w:ind w:right="828"/>
        <w:jc w:val="both"/>
        <w:rPr>
          <w:rFonts w:ascii="Arial Narrow" w:hAnsi="Arial Narrow"/>
          <w:b/>
          <w:color w:val="808080"/>
          <w:sz w:val="8"/>
        </w:rPr>
      </w:pPr>
    </w:p>
    <w:p w:rsidR="004B1B91" w:rsidRDefault="004B1B91">
      <w:pPr>
        <w:widowControl w:val="0"/>
        <w:tabs>
          <w:tab w:val="left" w:pos="420"/>
        </w:tabs>
        <w:ind w:right="828"/>
        <w:jc w:val="both"/>
        <w:rPr>
          <w:rFonts w:ascii="Arial Narrow" w:hAnsi="Arial Narrow"/>
          <w:b/>
          <w:color w:val="808080"/>
          <w:sz w:val="8"/>
        </w:rPr>
      </w:pPr>
    </w:p>
    <w:p w:rsidR="00DB7E30" w:rsidRDefault="00DB7E30">
      <w:pPr>
        <w:widowControl w:val="0"/>
        <w:tabs>
          <w:tab w:val="left" w:pos="420"/>
        </w:tabs>
        <w:ind w:right="828"/>
        <w:jc w:val="both"/>
        <w:rPr>
          <w:rFonts w:ascii="Arial Narrow" w:hAnsi="Arial Narrow"/>
          <w:b/>
          <w:color w:val="808080"/>
          <w:sz w:val="8"/>
        </w:rPr>
      </w:pPr>
    </w:p>
    <w:p w:rsidR="00DB7E30" w:rsidRDefault="00DB7E30">
      <w:pPr>
        <w:widowControl w:val="0"/>
        <w:tabs>
          <w:tab w:val="left" w:pos="420"/>
        </w:tabs>
        <w:ind w:right="828"/>
        <w:jc w:val="both"/>
        <w:rPr>
          <w:rFonts w:ascii="Arial Narrow" w:hAnsi="Arial Narrow"/>
          <w:b/>
          <w:color w:val="808080"/>
          <w:sz w:val="8"/>
        </w:rPr>
      </w:pPr>
    </w:p>
    <w:p w:rsidR="00DB7E30" w:rsidRPr="00A06366" w:rsidRDefault="00DB7E30" w:rsidP="00DB7E30">
      <w:pPr>
        <w:pBdr>
          <w:bottom w:val="single" w:sz="4" w:space="1" w:color="auto"/>
        </w:pBdr>
        <w:jc w:val="both"/>
        <w:rPr>
          <w:rFonts w:ascii="Arial" w:hAnsi="Arial" w:cs="Arial"/>
          <w:b/>
          <w:bCs/>
          <w:sz w:val="18"/>
          <w:szCs w:val="18"/>
        </w:rPr>
      </w:pPr>
      <w:r w:rsidRPr="00A06366">
        <w:rPr>
          <w:rFonts w:ascii="Arial" w:hAnsi="Arial" w:cs="Arial"/>
          <w:b/>
          <w:bCs/>
          <w:sz w:val="18"/>
          <w:szCs w:val="18"/>
        </w:rPr>
        <w:t>Datos Asegurado</w:t>
      </w:r>
    </w:p>
    <w:p w:rsidR="00DB7E30" w:rsidRDefault="00DB7E30" w:rsidP="00DB7E30">
      <w:pPr>
        <w:widowControl w:val="0"/>
        <w:tabs>
          <w:tab w:val="left" w:pos="420"/>
        </w:tabs>
        <w:ind w:right="828"/>
        <w:jc w:val="both"/>
        <w:rPr>
          <w:rFonts w:ascii="Arial Narrow" w:hAnsi="Arial Narrow"/>
          <w:b/>
          <w:color w:val="808080"/>
          <w:sz w:val="8"/>
        </w:rPr>
      </w:pPr>
    </w:p>
    <w:tbl>
      <w:tblPr>
        <w:tblW w:w="1109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1E0" w:firstRow="1" w:lastRow="1" w:firstColumn="1" w:lastColumn="1" w:noHBand="0" w:noVBand="0"/>
      </w:tblPr>
      <w:tblGrid>
        <w:gridCol w:w="4205"/>
        <w:gridCol w:w="2233"/>
        <w:gridCol w:w="2047"/>
        <w:gridCol w:w="2605"/>
      </w:tblGrid>
      <w:tr w:rsidR="00DB7E30" w:rsidRPr="008C54DF" w:rsidTr="00AC3866">
        <w:trPr>
          <w:gridAfter w:val="3"/>
          <w:wAfter w:w="6885" w:type="dxa"/>
          <w:trHeight w:val="198"/>
        </w:trPr>
        <w:tc>
          <w:tcPr>
            <w:tcW w:w="4205" w:type="dxa"/>
            <w:shd w:val="clear" w:color="auto" w:fill="auto"/>
            <w:vAlign w:val="center"/>
          </w:tcPr>
          <w:p w:rsidR="00DB7E30" w:rsidRPr="003A1E5E" w:rsidRDefault="00DB7E30" w:rsidP="00AC3866">
            <w:pPr>
              <w:pStyle w:val="BodyTextIndent2"/>
              <w:tabs>
                <w:tab w:val="left" w:pos="10980"/>
              </w:tabs>
              <w:jc w:val="left"/>
              <w:rPr>
                <w:rFonts w:ascii="Arial Narrow" w:hAnsi="Arial Narrow"/>
                <w:color w:val="008000"/>
                <w:szCs w:val="16"/>
              </w:rPr>
            </w:pPr>
          </w:p>
        </w:tc>
      </w:tr>
      <w:tr w:rsidR="00DB7E30" w:rsidRPr="006726DE" w:rsidTr="00AC3866">
        <w:trPr>
          <w:trHeight w:val="198"/>
        </w:trPr>
        <w:tc>
          <w:tcPr>
            <w:tcW w:w="4205" w:type="dxa"/>
            <w:shd w:val="clear" w:color="auto" w:fill="auto"/>
            <w:vAlign w:val="center"/>
          </w:tcPr>
          <w:p w:rsidR="00DB7E30" w:rsidRPr="003A1E5E" w:rsidRDefault="00DB7E30" w:rsidP="00AC3866">
            <w:pPr>
              <w:pStyle w:val="BodyTextIndent2"/>
              <w:tabs>
                <w:tab w:val="left" w:pos="10980"/>
              </w:tabs>
              <w:jc w:val="left"/>
              <w:rPr>
                <w:rFonts w:ascii="Arial Narrow" w:hAnsi="Arial Narrow"/>
                <w:color w:val="008000"/>
                <w:szCs w:val="16"/>
              </w:rPr>
            </w:pPr>
            <w:r w:rsidRPr="003A1E5E">
              <w:rPr>
                <w:rFonts w:ascii="Arial Narrow" w:hAnsi="Arial Narrow"/>
                <w:color w:val="008000"/>
                <w:szCs w:val="16"/>
              </w:rPr>
              <w:t xml:space="preserve">Nombre y Apellidos del Asegurado </w:t>
            </w:r>
          </w:p>
        </w:tc>
        <w:tc>
          <w:tcPr>
            <w:tcW w:w="2233" w:type="dxa"/>
            <w:shd w:val="clear" w:color="auto" w:fill="D9D9D9"/>
          </w:tcPr>
          <w:p w:rsidR="00DB7E30" w:rsidRPr="003A1E5E" w:rsidRDefault="00DB7E30" w:rsidP="00AC3866">
            <w:pPr>
              <w:pStyle w:val="BodyTextIndent2"/>
              <w:tabs>
                <w:tab w:val="clear" w:pos="10489"/>
                <w:tab w:val="left" w:pos="10980"/>
              </w:tabs>
              <w:ind w:left="0" w:firstLine="0"/>
              <w:rPr>
                <w:rFonts w:ascii="Arial Narrow" w:hAnsi="Arial Narrow"/>
                <w:color w:val="008000"/>
                <w:szCs w:val="16"/>
              </w:rPr>
            </w:pPr>
          </w:p>
        </w:tc>
        <w:tc>
          <w:tcPr>
            <w:tcW w:w="2047" w:type="dxa"/>
            <w:shd w:val="clear" w:color="auto" w:fill="auto"/>
          </w:tcPr>
          <w:p w:rsidR="00DB7E30" w:rsidRPr="003A1E5E" w:rsidRDefault="00DB7E30" w:rsidP="00AC3866">
            <w:pPr>
              <w:pStyle w:val="BodyTextIndent2"/>
              <w:tabs>
                <w:tab w:val="left" w:pos="10980"/>
              </w:tabs>
              <w:rPr>
                <w:rFonts w:ascii="Arial Narrow" w:hAnsi="Arial Narrow"/>
                <w:color w:val="008000"/>
                <w:szCs w:val="16"/>
              </w:rPr>
            </w:pPr>
            <w:r w:rsidRPr="003A1E5E">
              <w:rPr>
                <w:rFonts w:ascii="Arial Narrow" w:hAnsi="Arial Narrow"/>
                <w:color w:val="008000"/>
                <w:szCs w:val="16"/>
              </w:rPr>
              <w:t>Móvil del Asegurado</w:t>
            </w:r>
          </w:p>
        </w:tc>
        <w:tc>
          <w:tcPr>
            <w:tcW w:w="2605" w:type="dxa"/>
            <w:shd w:val="clear" w:color="auto" w:fill="D9D9D9"/>
          </w:tcPr>
          <w:p w:rsidR="00DB7E30" w:rsidRPr="003A1E5E" w:rsidRDefault="00DB7E30" w:rsidP="00AC3866">
            <w:pPr>
              <w:pStyle w:val="BodyTextIndent2"/>
              <w:tabs>
                <w:tab w:val="clear" w:pos="10489"/>
                <w:tab w:val="left" w:pos="10980"/>
              </w:tabs>
              <w:ind w:left="0" w:firstLine="0"/>
              <w:rPr>
                <w:rFonts w:ascii="Arial Narrow" w:hAnsi="Arial Narrow"/>
                <w:color w:val="008000"/>
                <w:szCs w:val="16"/>
              </w:rPr>
            </w:pPr>
          </w:p>
        </w:tc>
      </w:tr>
      <w:tr w:rsidR="00DB7E30" w:rsidRPr="006726DE" w:rsidTr="00AC3866">
        <w:trPr>
          <w:trHeight w:val="198"/>
        </w:trPr>
        <w:tc>
          <w:tcPr>
            <w:tcW w:w="4205" w:type="dxa"/>
            <w:shd w:val="clear" w:color="auto" w:fill="auto"/>
            <w:vAlign w:val="center"/>
          </w:tcPr>
          <w:p w:rsidR="00DB7E30" w:rsidRPr="003A1E5E" w:rsidRDefault="00DB7E30" w:rsidP="00AC3866">
            <w:pPr>
              <w:pStyle w:val="BodyTextIndent2"/>
              <w:tabs>
                <w:tab w:val="left" w:pos="10980"/>
              </w:tabs>
              <w:jc w:val="left"/>
              <w:rPr>
                <w:rFonts w:ascii="Arial Narrow" w:hAnsi="Arial Narrow"/>
                <w:color w:val="008000"/>
                <w:szCs w:val="16"/>
              </w:rPr>
            </w:pPr>
            <w:r w:rsidRPr="003A1E5E">
              <w:rPr>
                <w:rFonts w:ascii="Arial Narrow" w:hAnsi="Arial Narrow"/>
                <w:color w:val="008000"/>
                <w:szCs w:val="16"/>
              </w:rPr>
              <w:t>NIF  / NIE del Asegurado</w:t>
            </w:r>
            <w:r w:rsidR="00E36FED" w:rsidRPr="003A1E5E">
              <w:rPr>
                <w:rFonts w:ascii="Arial Narrow" w:hAnsi="Arial Narrow"/>
                <w:color w:val="008000"/>
                <w:szCs w:val="16"/>
              </w:rPr>
              <w:t>/ PERSONA JURÍDICA?</w:t>
            </w:r>
          </w:p>
        </w:tc>
        <w:tc>
          <w:tcPr>
            <w:tcW w:w="2233" w:type="dxa"/>
            <w:shd w:val="clear" w:color="auto" w:fill="D9D9D9"/>
          </w:tcPr>
          <w:p w:rsidR="00DB7E30" w:rsidRPr="003A1E5E" w:rsidRDefault="00DB7E30" w:rsidP="00AC3866">
            <w:pPr>
              <w:pStyle w:val="BodyTextIndent2"/>
              <w:tabs>
                <w:tab w:val="clear" w:pos="10489"/>
                <w:tab w:val="left" w:pos="10980"/>
              </w:tabs>
              <w:ind w:left="0" w:firstLine="0"/>
              <w:rPr>
                <w:rFonts w:ascii="Arial Narrow" w:hAnsi="Arial Narrow"/>
                <w:color w:val="008000"/>
                <w:szCs w:val="16"/>
              </w:rPr>
            </w:pPr>
          </w:p>
        </w:tc>
        <w:tc>
          <w:tcPr>
            <w:tcW w:w="2047" w:type="dxa"/>
            <w:shd w:val="clear" w:color="auto" w:fill="auto"/>
          </w:tcPr>
          <w:p w:rsidR="00DB7E30" w:rsidRPr="003A1E5E" w:rsidRDefault="00DB7E30" w:rsidP="00AC3866">
            <w:pPr>
              <w:pStyle w:val="BodyTextIndent2"/>
              <w:tabs>
                <w:tab w:val="left" w:pos="10980"/>
              </w:tabs>
              <w:rPr>
                <w:rFonts w:ascii="Arial Narrow" w:hAnsi="Arial Narrow"/>
                <w:color w:val="008000"/>
                <w:szCs w:val="16"/>
              </w:rPr>
            </w:pPr>
            <w:r w:rsidRPr="003A1E5E">
              <w:rPr>
                <w:rFonts w:ascii="Arial Narrow" w:hAnsi="Arial Narrow"/>
                <w:color w:val="008000"/>
                <w:szCs w:val="16"/>
              </w:rPr>
              <w:t>Fecha de nacimiento</w:t>
            </w:r>
          </w:p>
        </w:tc>
        <w:tc>
          <w:tcPr>
            <w:tcW w:w="2605" w:type="dxa"/>
            <w:shd w:val="clear" w:color="auto" w:fill="D9D9D9"/>
          </w:tcPr>
          <w:p w:rsidR="00DB7E30" w:rsidRPr="003A1E5E" w:rsidRDefault="00DB7E30" w:rsidP="00AC3866">
            <w:pPr>
              <w:pStyle w:val="BodyTextIndent2"/>
              <w:tabs>
                <w:tab w:val="clear" w:pos="10489"/>
                <w:tab w:val="left" w:pos="10980"/>
              </w:tabs>
              <w:ind w:left="0" w:firstLine="0"/>
              <w:rPr>
                <w:rFonts w:ascii="Arial Narrow" w:hAnsi="Arial Narrow"/>
                <w:color w:val="008000"/>
                <w:szCs w:val="16"/>
              </w:rPr>
            </w:pPr>
          </w:p>
        </w:tc>
      </w:tr>
      <w:tr w:rsidR="00DB7E30" w:rsidRPr="006726DE" w:rsidTr="00AC3866">
        <w:trPr>
          <w:trHeight w:val="212"/>
        </w:trPr>
        <w:tc>
          <w:tcPr>
            <w:tcW w:w="4205" w:type="dxa"/>
            <w:shd w:val="clear" w:color="auto" w:fill="auto"/>
            <w:vAlign w:val="center"/>
          </w:tcPr>
          <w:p w:rsidR="00DB7E30" w:rsidRPr="003A1E5E" w:rsidRDefault="00DB7E30" w:rsidP="00AC3866">
            <w:pPr>
              <w:pStyle w:val="BodyTextIndent2"/>
              <w:tabs>
                <w:tab w:val="clear" w:pos="10489"/>
                <w:tab w:val="left" w:pos="10980"/>
              </w:tabs>
              <w:ind w:left="0" w:firstLine="0"/>
              <w:jc w:val="left"/>
              <w:rPr>
                <w:rFonts w:ascii="Arial Narrow" w:hAnsi="Arial Narrow"/>
                <w:color w:val="008000"/>
                <w:szCs w:val="16"/>
              </w:rPr>
            </w:pPr>
            <w:r w:rsidRPr="003A1E5E">
              <w:rPr>
                <w:rFonts w:ascii="Arial Narrow" w:hAnsi="Arial Narrow"/>
                <w:color w:val="008000"/>
                <w:szCs w:val="16"/>
              </w:rPr>
              <w:t>Dirección del Asegurado</w:t>
            </w:r>
          </w:p>
        </w:tc>
        <w:tc>
          <w:tcPr>
            <w:tcW w:w="2233" w:type="dxa"/>
            <w:shd w:val="clear" w:color="auto" w:fill="D9D9D9"/>
          </w:tcPr>
          <w:p w:rsidR="00DB7E30" w:rsidRPr="003A1E5E" w:rsidRDefault="00DB7E30" w:rsidP="00AC3866">
            <w:pPr>
              <w:pStyle w:val="BodyTextIndent2"/>
              <w:tabs>
                <w:tab w:val="clear" w:pos="10489"/>
                <w:tab w:val="left" w:pos="10980"/>
              </w:tabs>
              <w:ind w:left="0" w:firstLine="0"/>
              <w:rPr>
                <w:rFonts w:ascii="Arial Narrow" w:hAnsi="Arial Narrow"/>
                <w:color w:val="008000"/>
                <w:szCs w:val="16"/>
              </w:rPr>
            </w:pPr>
          </w:p>
        </w:tc>
        <w:tc>
          <w:tcPr>
            <w:tcW w:w="2047" w:type="dxa"/>
            <w:shd w:val="clear" w:color="auto" w:fill="auto"/>
            <w:vAlign w:val="center"/>
          </w:tcPr>
          <w:p w:rsidR="00DB7E30" w:rsidRPr="003A1E5E" w:rsidRDefault="00DB7E30" w:rsidP="00AC3866">
            <w:pPr>
              <w:pStyle w:val="BodyTextIndent2"/>
              <w:tabs>
                <w:tab w:val="clear" w:pos="10489"/>
                <w:tab w:val="left" w:pos="10980"/>
              </w:tabs>
              <w:ind w:left="0" w:firstLine="0"/>
              <w:jc w:val="left"/>
              <w:rPr>
                <w:rFonts w:ascii="Arial Narrow" w:hAnsi="Arial Narrow"/>
                <w:color w:val="008000"/>
                <w:szCs w:val="16"/>
              </w:rPr>
            </w:pPr>
            <w:r w:rsidRPr="003A1E5E">
              <w:rPr>
                <w:rFonts w:ascii="Arial Narrow" w:hAnsi="Arial Narrow"/>
                <w:color w:val="008000"/>
                <w:szCs w:val="16"/>
              </w:rPr>
              <w:t xml:space="preserve">Correo Electrónico </w:t>
            </w:r>
          </w:p>
        </w:tc>
        <w:tc>
          <w:tcPr>
            <w:tcW w:w="2605" w:type="dxa"/>
            <w:shd w:val="clear" w:color="auto" w:fill="D9D9D9"/>
          </w:tcPr>
          <w:p w:rsidR="00DB7E30" w:rsidRPr="003A1E5E" w:rsidRDefault="00DB7E30" w:rsidP="00AC3866">
            <w:pPr>
              <w:pStyle w:val="BodyTextIndent2"/>
              <w:tabs>
                <w:tab w:val="clear" w:pos="10489"/>
                <w:tab w:val="left" w:pos="10980"/>
              </w:tabs>
              <w:ind w:left="0" w:firstLine="0"/>
              <w:rPr>
                <w:rFonts w:ascii="Arial Narrow" w:hAnsi="Arial Narrow"/>
                <w:color w:val="FFFFFF"/>
                <w:szCs w:val="16"/>
              </w:rPr>
            </w:pPr>
          </w:p>
        </w:tc>
      </w:tr>
      <w:tr w:rsidR="00DB7E30" w:rsidRPr="003A1E5E" w:rsidTr="00AC3866">
        <w:trPr>
          <w:trHeight w:val="198"/>
        </w:trPr>
        <w:tc>
          <w:tcPr>
            <w:tcW w:w="4205" w:type="dxa"/>
            <w:shd w:val="clear" w:color="auto" w:fill="auto"/>
            <w:vAlign w:val="center"/>
          </w:tcPr>
          <w:p w:rsidR="00DB7E30" w:rsidRPr="003A1E5E" w:rsidRDefault="00DB7E30" w:rsidP="00AC3866">
            <w:pPr>
              <w:pStyle w:val="BodyTextIndent2"/>
              <w:tabs>
                <w:tab w:val="left" w:pos="10980"/>
              </w:tabs>
              <w:jc w:val="left"/>
              <w:rPr>
                <w:rFonts w:ascii="Arial Narrow" w:hAnsi="Arial Narrow"/>
                <w:color w:val="008000"/>
                <w:szCs w:val="16"/>
              </w:rPr>
            </w:pPr>
            <w:r w:rsidRPr="003A1E5E">
              <w:rPr>
                <w:rFonts w:ascii="Arial Narrow" w:hAnsi="Arial Narrow"/>
                <w:color w:val="008000"/>
                <w:szCs w:val="16"/>
              </w:rPr>
              <w:t>Nº de préstamo / Nº boletín Adhesión:</w:t>
            </w:r>
          </w:p>
        </w:tc>
        <w:tc>
          <w:tcPr>
            <w:tcW w:w="2233" w:type="dxa"/>
            <w:shd w:val="clear" w:color="auto" w:fill="D9D9D9"/>
          </w:tcPr>
          <w:p w:rsidR="00DB7E30" w:rsidRPr="003A1E5E" w:rsidRDefault="00DB7E30" w:rsidP="00AC3866">
            <w:pPr>
              <w:pStyle w:val="BodyTextIndent2"/>
              <w:tabs>
                <w:tab w:val="clear" w:pos="10489"/>
                <w:tab w:val="left" w:pos="10980"/>
              </w:tabs>
              <w:ind w:left="0" w:firstLine="0"/>
              <w:rPr>
                <w:rFonts w:ascii="Arial Narrow" w:hAnsi="Arial Narrow"/>
                <w:color w:val="008000"/>
                <w:szCs w:val="16"/>
              </w:rPr>
            </w:pPr>
          </w:p>
        </w:tc>
        <w:tc>
          <w:tcPr>
            <w:tcW w:w="2047" w:type="dxa"/>
            <w:shd w:val="clear" w:color="auto" w:fill="auto"/>
          </w:tcPr>
          <w:p w:rsidR="00DB7E30" w:rsidRPr="003A1E5E" w:rsidRDefault="00DB7E30" w:rsidP="00AC3866">
            <w:pPr>
              <w:pStyle w:val="BodyTextIndent2"/>
              <w:tabs>
                <w:tab w:val="left" w:pos="10980"/>
              </w:tabs>
              <w:rPr>
                <w:rFonts w:ascii="Arial Narrow" w:hAnsi="Arial Narrow"/>
                <w:color w:val="008000"/>
                <w:szCs w:val="16"/>
              </w:rPr>
            </w:pPr>
            <w:r w:rsidRPr="003A1E5E">
              <w:rPr>
                <w:rFonts w:ascii="Arial Narrow" w:hAnsi="Arial Narrow"/>
                <w:color w:val="008000"/>
                <w:szCs w:val="16"/>
              </w:rPr>
              <w:t>Cuantía del Préstamo en €</w:t>
            </w:r>
          </w:p>
        </w:tc>
        <w:tc>
          <w:tcPr>
            <w:tcW w:w="2605" w:type="dxa"/>
            <w:shd w:val="clear" w:color="auto" w:fill="D9D9D9"/>
          </w:tcPr>
          <w:p w:rsidR="00DB7E30" w:rsidRPr="003A1E5E" w:rsidRDefault="00DB7E30" w:rsidP="00AC3866">
            <w:pPr>
              <w:pStyle w:val="BodyTextIndent2"/>
              <w:tabs>
                <w:tab w:val="clear" w:pos="10489"/>
                <w:tab w:val="left" w:pos="10980"/>
              </w:tabs>
              <w:ind w:left="0" w:firstLine="0"/>
              <w:rPr>
                <w:rFonts w:ascii="Arial Narrow" w:hAnsi="Arial Narrow"/>
                <w:color w:val="008000"/>
                <w:szCs w:val="16"/>
              </w:rPr>
            </w:pPr>
          </w:p>
        </w:tc>
      </w:tr>
    </w:tbl>
    <w:p w:rsidR="00DB7E30" w:rsidRPr="00C038A1" w:rsidRDefault="00DB7E30" w:rsidP="00DB7E30">
      <w:pPr>
        <w:widowControl w:val="0"/>
        <w:tabs>
          <w:tab w:val="left" w:pos="420"/>
        </w:tabs>
        <w:ind w:right="828"/>
        <w:jc w:val="both"/>
        <w:rPr>
          <w:rFonts w:ascii="Arial Narrow" w:hAnsi="Arial Narrow"/>
          <w:b/>
          <w:color w:val="FFFFFF"/>
          <w:sz w:val="8"/>
        </w:rPr>
      </w:pPr>
    </w:p>
    <w:p w:rsidR="00DB7E30" w:rsidRDefault="00DB7E30" w:rsidP="00DB7E30">
      <w:pPr>
        <w:widowControl w:val="0"/>
        <w:tabs>
          <w:tab w:val="left" w:pos="420"/>
        </w:tabs>
        <w:ind w:right="828"/>
        <w:jc w:val="both"/>
        <w:rPr>
          <w:rFonts w:ascii="Arial Narrow" w:hAnsi="Arial Narrow"/>
          <w:b/>
          <w:color w:val="808080"/>
          <w:sz w:val="8"/>
        </w:rPr>
      </w:pPr>
    </w:p>
    <w:p w:rsidR="00DB7E30" w:rsidRDefault="00DB7E30" w:rsidP="00DB7E30">
      <w:pPr>
        <w:widowControl w:val="0"/>
        <w:tabs>
          <w:tab w:val="left" w:pos="420"/>
        </w:tabs>
        <w:ind w:right="828"/>
        <w:jc w:val="both"/>
        <w:rPr>
          <w:rFonts w:ascii="Arial Narrow" w:hAnsi="Arial Narrow"/>
          <w:b/>
          <w:color w:val="808080"/>
          <w:sz w:val="8"/>
        </w:rPr>
      </w:pPr>
    </w:p>
    <w:p w:rsidR="00DB7E30" w:rsidRPr="00A06366" w:rsidRDefault="00DB7E30" w:rsidP="00DB7E30">
      <w:pPr>
        <w:pBdr>
          <w:bottom w:val="single" w:sz="4" w:space="1" w:color="auto"/>
        </w:pBdr>
        <w:jc w:val="both"/>
        <w:rPr>
          <w:rFonts w:ascii="Arial" w:hAnsi="Arial" w:cs="Arial"/>
          <w:b/>
          <w:bCs/>
          <w:sz w:val="18"/>
          <w:szCs w:val="18"/>
        </w:rPr>
      </w:pPr>
      <w:r>
        <w:rPr>
          <w:rFonts w:ascii="Arial" w:hAnsi="Arial" w:cs="Arial"/>
          <w:b/>
          <w:bCs/>
          <w:sz w:val="18"/>
          <w:szCs w:val="18"/>
        </w:rPr>
        <w:t>Datos Del Vehículo</w:t>
      </w:r>
    </w:p>
    <w:p w:rsidR="00DB7E30" w:rsidRDefault="00DB7E30" w:rsidP="00DB7E30">
      <w:pPr>
        <w:widowControl w:val="0"/>
        <w:tabs>
          <w:tab w:val="left" w:pos="420"/>
        </w:tabs>
        <w:ind w:right="828"/>
        <w:jc w:val="both"/>
        <w:rPr>
          <w:rFonts w:ascii="Arial Narrow" w:hAnsi="Arial Narrow"/>
          <w:b/>
          <w:color w:val="808080"/>
          <w:sz w:val="8"/>
        </w:rPr>
      </w:pPr>
    </w:p>
    <w:p w:rsidR="00DB7E30" w:rsidRDefault="00DB7E30" w:rsidP="00DB7E30">
      <w:pPr>
        <w:widowControl w:val="0"/>
        <w:tabs>
          <w:tab w:val="left" w:pos="420"/>
        </w:tabs>
        <w:ind w:right="828"/>
        <w:jc w:val="both"/>
        <w:rPr>
          <w:rFonts w:ascii="Arial Narrow" w:hAnsi="Arial Narrow"/>
          <w:b/>
          <w:color w:val="808080"/>
          <w:sz w:val="8"/>
        </w:rPr>
      </w:pPr>
    </w:p>
    <w:tbl>
      <w:tblPr>
        <w:tblW w:w="1109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1E0" w:firstRow="1" w:lastRow="1" w:firstColumn="1" w:lastColumn="1" w:noHBand="0" w:noVBand="0"/>
      </w:tblPr>
      <w:tblGrid>
        <w:gridCol w:w="4205"/>
        <w:gridCol w:w="2233"/>
        <w:gridCol w:w="2047"/>
        <w:gridCol w:w="2605"/>
      </w:tblGrid>
      <w:tr w:rsidR="00DB7E30" w:rsidRPr="003A1E5E" w:rsidTr="00AC3866">
        <w:trPr>
          <w:trHeight w:val="198"/>
        </w:trPr>
        <w:tc>
          <w:tcPr>
            <w:tcW w:w="4205" w:type="dxa"/>
            <w:shd w:val="clear" w:color="auto" w:fill="auto"/>
            <w:vAlign w:val="center"/>
          </w:tcPr>
          <w:p w:rsidR="00DB7E30" w:rsidRPr="003A1E5E" w:rsidRDefault="00DB7E30" w:rsidP="00AC3866">
            <w:pPr>
              <w:pStyle w:val="BodyTextIndent2"/>
              <w:tabs>
                <w:tab w:val="left" w:pos="10980"/>
              </w:tabs>
              <w:jc w:val="left"/>
              <w:rPr>
                <w:rFonts w:ascii="Arial Narrow" w:hAnsi="Arial Narrow"/>
                <w:color w:val="008000"/>
                <w:szCs w:val="16"/>
              </w:rPr>
            </w:pPr>
            <w:r w:rsidRPr="003A1E5E">
              <w:rPr>
                <w:rFonts w:ascii="Arial Narrow" w:hAnsi="Arial Narrow"/>
                <w:color w:val="008000"/>
                <w:szCs w:val="16"/>
              </w:rPr>
              <w:t>Marca del vehículo</w:t>
            </w:r>
          </w:p>
        </w:tc>
        <w:tc>
          <w:tcPr>
            <w:tcW w:w="2233" w:type="dxa"/>
            <w:shd w:val="clear" w:color="auto" w:fill="D9D9D9"/>
          </w:tcPr>
          <w:p w:rsidR="00DB7E30" w:rsidRPr="003A1E5E" w:rsidRDefault="00DB7E30" w:rsidP="00AC3866">
            <w:pPr>
              <w:pStyle w:val="BodyTextIndent2"/>
              <w:tabs>
                <w:tab w:val="clear" w:pos="10489"/>
                <w:tab w:val="left" w:pos="10980"/>
              </w:tabs>
              <w:ind w:left="0" w:firstLine="0"/>
              <w:rPr>
                <w:rFonts w:ascii="Arial Narrow" w:hAnsi="Arial Narrow"/>
                <w:color w:val="008000"/>
                <w:szCs w:val="16"/>
              </w:rPr>
            </w:pPr>
          </w:p>
        </w:tc>
        <w:tc>
          <w:tcPr>
            <w:tcW w:w="2047" w:type="dxa"/>
            <w:shd w:val="clear" w:color="auto" w:fill="auto"/>
          </w:tcPr>
          <w:p w:rsidR="00DB7E30" w:rsidRPr="003A1E5E" w:rsidRDefault="00DB7E30" w:rsidP="00AC3866">
            <w:pPr>
              <w:pStyle w:val="BodyTextIndent2"/>
              <w:tabs>
                <w:tab w:val="left" w:pos="10980"/>
              </w:tabs>
              <w:rPr>
                <w:rFonts w:ascii="Arial Narrow" w:hAnsi="Arial Narrow"/>
                <w:color w:val="008000"/>
                <w:szCs w:val="16"/>
              </w:rPr>
            </w:pPr>
            <w:r w:rsidRPr="003A1E5E">
              <w:rPr>
                <w:rFonts w:ascii="Arial Narrow" w:hAnsi="Arial Narrow"/>
                <w:color w:val="008000"/>
                <w:szCs w:val="16"/>
              </w:rPr>
              <w:t>Tipo de Vehículo</w:t>
            </w:r>
          </w:p>
        </w:tc>
        <w:tc>
          <w:tcPr>
            <w:tcW w:w="2605" w:type="dxa"/>
            <w:shd w:val="clear" w:color="auto" w:fill="D9D9D9"/>
          </w:tcPr>
          <w:p w:rsidR="00DB7E30" w:rsidRPr="003A1E5E" w:rsidRDefault="00DB7E30" w:rsidP="00AC3866">
            <w:pPr>
              <w:pStyle w:val="BodyTextIndent2"/>
              <w:tabs>
                <w:tab w:val="clear" w:pos="10489"/>
                <w:tab w:val="left" w:pos="10980"/>
              </w:tabs>
              <w:ind w:left="0" w:firstLine="0"/>
              <w:rPr>
                <w:rFonts w:ascii="Arial Narrow" w:hAnsi="Arial Narrow"/>
                <w:color w:val="008000"/>
                <w:szCs w:val="16"/>
              </w:rPr>
            </w:pPr>
          </w:p>
        </w:tc>
      </w:tr>
      <w:tr w:rsidR="00DB7E30" w:rsidRPr="003A1E5E" w:rsidTr="00AC3866">
        <w:trPr>
          <w:trHeight w:val="198"/>
        </w:trPr>
        <w:tc>
          <w:tcPr>
            <w:tcW w:w="4205" w:type="dxa"/>
            <w:shd w:val="clear" w:color="auto" w:fill="auto"/>
            <w:vAlign w:val="center"/>
          </w:tcPr>
          <w:p w:rsidR="00DB7E30" w:rsidRPr="003A1E5E" w:rsidRDefault="00DB7E30" w:rsidP="00AC3866">
            <w:pPr>
              <w:pStyle w:val="BodyTextIndent2"/>
              <w:tabs>
                <w:tab w:val="left" w:pos="10980"/>
              </w:tabs>
              <w:jc w:val="left"/>
              <w:rPr>
                <w:rFonts w:ascii="Arial Narrow" w:hAnsi="Arial Narrow"/>
                <w:color w:val="008000"/>
                <w:szCs w:val="16"/>
              </w:rPr>
            </w:pPr>
            <w:r w:rsidRPr="003A1E5E">
              <w:rPr>
                <w:rFonts w:ascii="Arial Narrow" w:hAnsi="Arial Narrow"/>
                <w:color w:val="008000"/>
                <w:szCs w:val="16"/>
              </w:rPr>
              <w:t>Modelo del vehículo</w:t>
            </w:r>
          </w:p>
        </w:tc>
        <w:tc>
          <w:tcPr>
            <w:tcW w:w="2233" w:type="dxa"/>
            <w:shd w:val="clear" w:color="auto" w:fill="D9D9D9"/>
          </w:tcPr>
          <w:p w:rsidR="00DB7E30" w:rsidRPr="003A1E5E" w:rsidRDefault="00DB7E30" w:rsidP="00AC3866">
            <w:pPr>
              <w:pStyle w:val="BodyTextIndent2"/>
              <w:tabs>
                <w:tab w:val="clear" w:pos="10489"/>
                <w:tab w:val="left" w:pos="10980"/>
              </w:tabs>
              <w:ind w:left="0" w:firstLine="0"/>
              <w:rPr>
                <w:rFonts w:ascii="Arial Narrow" w:hAnsi="Arial Narrow"/>
                <w:color w:val="008000"/>
                <w:szCs w:val="16"/>
              </w:rPr>
            </w:pPr>
          </w:p>
        </w:tc>
        <w:tc>
          <w:tcPr>
            <w:tcW w:w="2047" w:type="dxa"/>
            <w:shd w:val="clear" w:color="auto" w:fill="auto"/>
          </w:tcPr>
          <w:p w:rsidR="00DB7E30" w:rsidRPr="003A1E5E" w:rsidRDefault="00DB7E30" w:rsidP="00AC3866">
            <w:pPr>
              <w:pStyle w:val="BodyTextIndent2"/>
              <w:tabs>
                <w:tab w:val="left" w:pos="10980"/>
              </w:tabs>
              <w:rPr>
                <w:rFonts w:ascii="Arial Narrow" w:hAnsi="Arial Narrow"/>
                <w:color w:val="008000"/>
                <w:szCs w:val="16"/>
              </w:rPr>
            </w:pPr>
            <w:r w:rsidRPr="003A1E5E">
              <w:rPr>
                <w:rFonts w:ascii="Arial Narrow" w:hAnsi="Arial Narrow"/>
                <w:color w:val="008000"/>
                <w:szCs w:val="16"/>
              </w:rPr>
              <w:t>Número de Bastidor</w:t>
            </w:r>
          </w:p>
        </w:tc>
        <w:tc>
          <w:tcPr>
            <w:tcW w:w="2605" w:type="dxa"/>
            <w:shd w:val="clear" w:color="auto" w:fill="D9D9D9"/>
          </w:tcPr>
          <w:p w:rsidR="00DB7E30" w:rsidRPr="003A1E5E" w:rsidRDefault="00DB7E30" w:rsidP="00AC3866">
            <w:pPr>
              <w:pStyle w:val="BodyTextIndent2"/>
              <w:tabs>
                <w:tab w:val="clear" w:pos="10489"/>
                <w:tab w:val="left" w:pos="10980"/>
              </w:tabs>
              <w:ind w:left="0" w:firstLine="0"/>
              <w:rPr>
                <w:rFonts w:ascii="Arial Narrow" w:hAnsi="Arial Narrow"/>
                <w:color w:val="008000"/>
                <w:szCs w:val="16"/>
              </w:rPr>
            </w:pPr>
          </w:p>
        </w:tc>
      </w:tr>
    </w:tbl>
    <w:p w:rsidR="00DB7E30" w:rsidRDefault="00DB7E30" w:rsidP="00DB7E30">
      <w:pPr>
        <w:widowControl w:val="0"/>
        <w:tabs>
          <w:tab w:val="left" w:pos="420"/>
        </w:tabs>
        <w:ind w:right="828"/>
        <w:jc w:val="both"/>
        <w:rPr>
          <w:rFonts w:ascii="Arial Narrow" w:hAnsi="Arial Narrow"/>
          <w:b/>
          <w:color w:val="808080"/>
          <w:sz w:val="8"/>
        </w:rPr>
      </w:pPr>
    </w:p>
    <w:tbl>
      <w:tblPr>
        <w:tblW w:w="1109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1E0" w:firstRow="1" w:lastRow="1" w:firstColumn="1" w:lastColumn="1" w:noHBand="0" w:noVBand="0"/>
      </w:tblPr>
      <w:tblGrid>
        <w:gridCol w:w="4205"/>
        <w:gridCol w:w="2233"/>
        <w:gridCol w:w="2047"/>
        <w:gridCol w:w="2605"/>
      </w:tblGrid>
      <w:tr w:rsidR="00DB7E30" w:rsidRPr="003A1E5E" w:rsidTr="00AC3866">
        <w:trPr>
          <w:trHeight w:val="198"/>
        </w:trPr>
        <w:tc>
          <w:tcPr>
            <w:tcW w:w="4205" w:type="dxa"/>
            <w:shd w:val="clear" w:color="auto" w:fill="auto"/>
            <w:vAlign w:val="center"/>
          </w:tcPr>
          <w:p w:rsidR="00DB7E30" w:rsidRPr="003A1E5E" w:rsidRDefault="00DB7E30" w:rsidP="00AC3866">
            <w:pPr>
              <w:pStyle w:val="BodyTextIndent2"/>
              <w:tabs>
                <w:tab w:val="left" w:pos="10980"/>
              </w:tabs>
              <w:jc w:val="left"/>
              <w:rPr>
                <w:rFonts w:ascii="Arial Narrow" w:hAnsi="Arial Narrow"/>
                <w:color w:val="008000"/>
                <w:szCs w:val="16"/>
              </w:rPr>
            </w:pPr>
            <w:r w:rsidRPr="003A1E5E">
              <w:rPr>
                <w:rFonts w:ascii="Arial Narrow" w:hAnsi="Arial Narrow"/>
                <w:color w:val="008000"/>
                <w:szCs w:val="16"/>
              </w:rPr>
              <w:t>Fecha de Primera matriculación del Vehículo:</w:t>
            </w:r>
          </w:p>
        </w:tc>
        <w:tc>
          <w:tcPr>
            <w:tcW w:w="2233" w:type="dxa"/>
            <w:shd w:val="clear" w:color="auto" w:fill="D9D9D9"/>
          </w:tcPr>
          <w:p w:rsidR="00DB7E30" w:rsidRPr="003A1E5E" w:rsidRDefault="00DB7E30" w:rsidP="00AC3866">
            <w:pPr>
              <w:pStyle w:val="BodyTextIndent2"/>
              <w:tabs>
                <w:tab w:val="clear" w:pos="10489"/>
                <w:tab w:val="left" w:pos="10980"/>
              </w:tabs>
              <w:ind w:left="0" w:firstLine="0"/>
              <w:rPr>
                <w:rFonts w:ascii="Arial Narrow" w:hAnsi="Arial Narrow"/>
                <w:color w:val="008000"/>
                <w:szCs w:val="16"/>
              </w:rPr>
            </w:pPr>
          </w:p>
        </w:tc>
        <w:tc>
          <w:tcPr>
            <w:tcW w:w="2047" w:type="dxa"/>
            <w:shd w:val="clear" w:color="auto" w:fill="auto"/>
          </w:tcPr>
          <w:p w:rsidR="00DB7E30" w:rsidRPr="003A1E5E" w:rsidRDefault="00DB7E30" w:rsidP="00AC3866">
            <w:pPr>
              <w:pStyle w:val="BodyTextIndent2"/>
              <w:tabs>
                <w:tab w:val="left" w:pos="10980"/>
              </w:tabs>
              <w:rPr>
                <w:rFonts w:ascii="Arial Narrow" w:hAnsi="Arial Narrow"/>
                <w:color w:val="008000"/>
                <w:szCs w:val="16"/>
              </w:rPr>
            </w:pPr>
          </w:p>
        </w:tc>
        <w:tc>
          <w:tcPr>
            <w:tcW w:w="2605" w:type="dxa"/>
            <w:shd w:val="clear" w:color="auto" w:fill="D9D9D9"/>
          </w:tcPr>
          <w:p w:rsidR="00DB7E30" w:rsidRPr="003A1E5E" w:rsidRDefault="00DB7E30" w:rsidP="00AC3866">
            <w:pPr>
              <w:pStyle w:val="BodyTextIndent2"/>
              <w:tabs>
                <w:tab w:val="clear" w:pos="10489"/>
                <w:tab w:val="left" w:pos="10980"/>
              </w:tabs>
              <w:ind w:left="0" w:firstLine="0"/>
              <w:rPr>
                <w:rFonts w:ascii="Arial Narrow" w:hAnsi="Arial Narrow"/>
                <w:color w:val="008000"/>
                <w:szCs w:val="16"/>
              </w:rPr>
            </w:pPr>
          </w:p>
        </w:tc>
      </w:tr>
    </w:tbl>
    <w:p w:rsidR="00DB7E30" w:rsidRDefault="00DB7E30" w:rsidP="00DB7E30">
      <w:pPr>
        <w:widowControl w:val="0"/>
        <w:tabs>
          <w:tab w:val="left" w:pos="420"/>
        </w:tabs>
        <w:ind w:right="828"/>
        <w:jc w:val="both"/>
        <w:rPr>
          <w:rFonts w:ascii="Arial Narrow" w:hAnsi="Arial Narrow"/>
          <w:b/>
          <w:color w:val="808080"/>
          <w:sz w:val="8"/>
        </w:rPr>
      </w:pPr>
    </w:p>
    <w:p w:rsidR="00DB7E30" w:rsidRDefault="00DB7E30" w:rsidP="00DB7E30">
      <w:pPr>
        <w:widowControl w:val="0"/>
        <w:tabs>
          <w:tab w:val="left" w:pos="420"/>
        </w:tabs>
        <w:ind w:right="828"/>
        <w:jc w:val="both"/>
        <w:rPr>
          <w:rFonts w:ascii="Arial Narrow" w:hAnsi="Arial Narrow"/>
          <w:b/>
          <w:color w:val="808080"/>
          <w:sz w:val="8"/>
        </w:rPr>
      </w:pPr>
    </w:p>
    <w:tbl>
      <w:tblPr>
        <w:tblW w:w="1109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1E0" w:firstRow="1" w:lastRow="1" w:firstColumn="1" w:lastColumn="1" w:noHBand="0" w:noVBand="0"/>
      </w:tblPr>
      <w:tblGrid>
        <w:gridCol w:w="4205"/>
        <w:gridCol w:w="2233"/>
        <w:gridCol w:w="2047"/>
        <w:gridCol w:w="2605"/>
      </w:tblGrid>
      <w:tr w:rsidR="00DB7E30" w:rsidRPr="003A1E5E" w:rsidTr="00AC3866">
        <w:trPr>
          <w:gridAfter w:val="3"/>
          <w:wAfter w:w="6885" w:type="dxa"/>
          <w:trHeight w:val="198"/>
        </w:trPr>
        <w:tc>
          <w:tcPr>
            <w:tcW w:w="4205" w:type="dxa"/>
            <w:shd w:val="clear" w:color="auto" w:fill="auto"/>
            <w:vAlign w:val="center"/>
          </w:tcPr>
          <w:p w:rsidR="00DB7E30" w:rsidRPr="003A1E5E" w:rsidRDefault="00DB7E30" w:rsidP="00AC3866">
            <w:pPr>
              <w:pStyle w:val="BodyTextIndent2"/>
              <w:tabs>
                <w:tab w:val="left" w:pos="10980"/>
              </w:tabs>
              <w:jc w:val="left"/>
              <w:rPr>
                <w:rFonts w:ascii="Arial Narrow" w:hAnsi="Arial Narrow"/>
                <w:color w:val="008000"/>
                <w:szCs w:val="16"/>
              </w:rPr>
            </w:pPr>
          </w:p>
        </w:tc>
      </w:tr>
      <w:tr w:rsidR="00DB7E30" w:rsidRPr="003A1E5E" w:rsidTr="00AC3866">
        <w:trPr>
          <w:trHeight w:val="198"/>
        </w:trPr>
        <w:tc>
          <w:tcPr>
            <w:tcW w:w="4205" w:type="dxa"/>
            <w:shd w:val="clear" w:color="auto" w:fill="auto"/>
            <w:vAlign w:val="center"/>
          </w:tcPr>
          <w:p w:rsidR="00DB7E30" w:rsidRPr="003A1E5E" w:rsidRDefault="00DB7E30" w:rsidP="00AC3866">
            <w:pPr>
              <w:pStyle w:val="BodyTextIndent2"/>
              <w:tabs>
                <w:tab w:val="left" w:pos="10980"/>
              </w:tabs>
              <w:jc w:val="left"/>
              <w:rPr>
                <w:rFonts w:ascii="Arial Narrow" w:hAnsi="Arial Narrow"/>
                <w:color w:val="008000"/>
                <w:szCs w:val="16"/>
              </w:rPr>
            </w:pPr>
            <w:r w:rsidRPr="003A1E5E">
              <w:rPr>
                <w:rFonts w:ascii="Arial Narrow" w:hAnsi="Arial Narrow"/>
                <w:color w:val="008000"/>
                <w:szCs w:val="16"/>
              </w:rPr>
              <w:t xml:space="preserve">N º Póliza Colectiva: </w:t>
            </w:r>
          </w:p>
        </w:tc>
        <w:tc>
          <w:tcPr>
            <w:tcW w:w="2233" w:type="dxa"/>
            <w:shd w:val="clear" w:color="auto" w:fill="D9D9D9"/>
          </w:tcPr>
          <w:p w:rsidR="00DB7E30" w:rsidRPr="003A1E5E" w:rsidRDefault="00DB7E30" w:rsidP="00AC3866">
            <w:pPr>
              <w:pStyle w:val="BodyTextIndent2"/>
              <w:tabs>
                <w:tab w:val="clear" w:pos="10489"/>
                <w:tab w:val="left" w:pos="10980"/>
              </w:tabs>
              <w:ind w:left="0" w:firstLine="0"/>
              <w:rPr>
                <w:rFonts w:ascii="Arial Narrow" w:hAnsi="Arial Narrow"/>
                <w:b/>
                <w:color w:val="008000"/>
                <w:szCs w:val="16"/>
              </w:rPr>
            </w:pPr>
            <w:r w:rsidRPr="003A1E5E">
              <w:rPr>
                <w:rFonts w:ascii="Arial Narrow" w:hAnsi="Arial Narrow"/>
                <w:color w:val="008000"/>
                <w:szCs w:val="16"/>
              </w:rPr>
              <w:t>221</w:t>
            </w:r>
            <w:r w:rsidR="003333AB" w:rsidRPr="003A1E5E">
              <w:rPr>
                <w:rFonts w:ascii="Arial Narrow" w:hAnsi="Arial Narrow"/>
                <w:color w:val="008000"/>
                <w:szCs w:val="16"/>
              </w:rPr>
              <w:t>00106</w:t>
            </w:r>
          </w:p>
        </w:tc>
        <w:tc>
          <w:tcPr>
            <w:tcW w:w="2047" w:type="dxa"/>
            <w:shd w:val="clear" w:color="auto" w:fill="auto"/>
          </w:tcPr>
          <w:p w:rsidR="00DB7E30" w:rsidRPr="003A1E5E" w:rsidRDefault="00DB7E30" w:rsidP="00AC3866">
            <w:pPr>
              <w:pStyle w:val="BodyTextIndent2"/>
              <w:tabs>
                <w:tab w:val="left" w:pos="10980"/>
              </w:tabs>
              <w:rPr>
                <w:rFonts w:ascii="Arial Narrow" w:hAnsi="Arial Narrow"/>
                <w:color w:val="008000"/>
                <w:szCs w:val="16"/>
              </w:rPr>
            </w:pPr>
            <w:r w:rsidRPr="003A1E5E">
              <w:rPr>
                <w:rFonts w:ascii="Arial Narrow" w:hAnsi="Arial Narrow"/>
                <w:color w:val="008000"/>
                <w:szCs w:val="16"/>
              </w:rPr>
              <w:t>Fecha de efecto del Seguro</w:t>
            </w:r>
          </w:p>
        </w:tc>
        <w:tc>
          <w:tcPr>
            <w:tcW w:w="2605" w:type="dxa"/>
            <w:shd w:val="clear" w:color="auto" w:fill="D9D9D9"/>
          </w:tcPr>
          <w:p w:rsidR="00DB7E30" w:rsidRPr="003A1E5E" w:rsidRDefault="00DB7E30" w:rsidP="00AC3866">
            <w:pPr>
              <w:pStyle w:val="BodyTextIndent2"/>
              <w:tabs>
                <w:tab w:val="clear" w:pos="10489"/>
                <w:tab w:val="left" w:pos="10980"/>
              </w:tabs>
              <w:ind w:left="0" w:firstLine="720"/>
              <w:rPr>
                <w:rFonts w:ascii="Arial Narrow" w:hAnsi="Arial Narrow"/>
                <w:color w:val="008000"/>
                <w:szCs w:val="16"/>
              </w:rPr>
            </w:pPr>
          </w:p>
        </w:tc>
      </w:tr>
      <w:tr w:rsidR="00DB7E30" w:rsidRPr="003A1E5E" w:rsidTr="00AC3866">
        <w:trPr>
          <w:trHeight w:val="212"/>
        </w:trPr>
        <w:tc>
          <w:tcPr>
            <w:tcW w:w="4205" w:type="dxa"/>
            <w:shd w:val="clear" w:color="auto" w:fill="auto"/>
            <w:vAlign w:val="center"/>
          </w:tcPr>
          <w:p w:rsidR="00DB7E30" w:rsidRPr="003A1E5E" w:rsidRDefault="00DB7E30" w:rsidP="00AC3866">
            <w:pPr>
              <w:pStyle w:val="BodyTextIndent2"/>
              <w:tabs>
                <w:tab w:val="left" w:pos="10980"/>
              </w:tabs>
              <w:jc w:val="left"/>
              <w:rPr>
                <w:rFonts w:ascii="Arial Narrow" w:hAnsi="Arial Narrow"/>
                <w:color w:val="008000"/>
                <w:szCs w:val="16"/>
              </w:rPr>
            </w:pPr>
            <w:r w:rsidRPr="003A1E5E">
              <w:rPr>
                <w:rFonts w:ascii="Arial Narrow" w:hAnsi="Arial Narrow"/>
                <w:color w:val="008000"/>
                <w:szCs w:val="16"/>
              </w:rPr>
              <w:t xml:space="preserve">Suscriptor del Seguro y Mediador de la Póliza: </w:t>
            </w:r>
          </w:p>
        </w:tc>
        <w:tc>
          <w:tcPr>
            <w:tcW w:w="2233" w:type="dxa"/>
            <w:shd w:val="clear" w:color="auto" w:fill="D9D9D9"/>
          </w:tcPr>
          <w:p w:rsidR="00DB7E30" w:rsidRPr="003A1E5E" w:rsidRDefault="00DB7E30" w:rsidP="00AC3866">
            <w:pPr>
              <w:pStyle w:val="BodyTextIndent2"/>
              <w:tabs>
                <w:tab w:val="clear" w:pos="10489"/>
                <w:tab w:val="left" w:pos="10980"/>
              </w:tabs>
              <w:ind w:left="0" w:firstLine="0"/>
              <w:rPr>
                <w:rFonts w:ascii="Arial Narrow" w:hAnsi="Arial Narrow"/>
                <w:color w:val="008000"/>
                <w:szCs w:val="16"/>
              </w:rPr>
            </w:pPr>
            <w:r w:rsidRPr="003A1E5E">
              <w:rPr>
                <w:rFonts w:ascii="Arial Narrow" w:hAnsi="Arial Narrow"/>
                <w:color w:val="008000"/>
                <w:szCs w:val="16"/>
              </w:rPr>
              <w:t xml:space="preserve">BANCO  CETELEM </w:t>
            </w:r>
            <w:r w:rsidRPr="003A1E5E">
              <w:rPr>
                <w:rFonts w:ascii="Arial Narrow" w:hAnsi="Arial Narrow"/>
                <w:color w:val="008000"/>
                <w:szCs w:val="16"/>
                <w:highlight w:val="green"/>
              </w:rPr>
              <w:t>OBSV</w:t>
            </w:r>
          </w:p>
        </w:tc>
        <w:tc>
          <w:tcPr>
            <w:tcW w:w="2047" w:type="dxa"/>
            <w:shd w:val="clear" w:color="auto" w:fill="auto"/>
          </w:tcPr>
          <w:p w:rsidR="00DB7E30" w:rsidRPr="003A1E5E" w:rsidRDefault="00DB7E30" w:rsidP="00AC3866">
            <w:pPr>
              <w:pStyle w:val="BodyTextIndent2"/>
              <w:tabs>
                <w:tab w:val="left" w:pos="10980"/>
              </w:tabs>
              <w:rPr>
                <w:rFonts w:ascii="Arial Narrow" w:hAnsi="Arial Narrow"/>
                <w:color w:val="008000"/>
                <w:szCs w:val="16"/>
              </w:rPr>
            </w:pPr>
            <w:r w:rsidRPr="003A1E5E">
              <w:rPr>
                <w:rFonts w:ascii="Arial Narrow" w:hAnsi="Arial Narrow"/>
                <w:color w:val="008000"/>
                <w:szCs w:val="16"/>
              </w:rPr>
              <w:t>Prima Total de Seguro (1):</w:t>
            </w:r>
          </w:p>
        </w:tc>
        <w:tc>
          <w:tcPr>
            <w:tcW w:w="2605" w:type="dxa"/>
            <w:shd w:val="clear" w:color="auto" w:fill="D9D9D9"/>
          </w:tcPr>
          <w:p w:rsidR="00DB7E30" w:rsidRPr="003A1E5E" w:rsidRDefault="00DB7E30" w:rsidP="00AC3866">
            <w:pPr>
              <w:pStyle w:val="BodyTextIndent2"/>
              <w:tabs>
                <w:tab w:val="clear" w:pos="10489"/>
                <w:tab w:val="left" w:pos="10980"/>
              </w:tabs>
              <w:ind w:left="0" w:firstLine="0"/>
              <w:rPr>
                <w:rFonts w:ascii="Arial Narrow" w:hAnsi="Arial Narrow"/>
                <w:color w:val="008000"/>
                <w:szCs w:val="16"/>
              </w:rPr>
            </w:pPr>
          </w:p>
        </w:tc>
      </w:tr>
    </w:tbl>
    <w:p w:rsidR="00DB7E30" w:rsidRDefault="00DB7E30">
      <w:pPr>
        <w:widowControl w:val="0"/>
        <w:tabs>
          <w:tab w:val="left" w:pos="420"/>
        </w:tabs>
        <w:ind w:right="828"/>
        <w:jc w:val="both"/>
        <w:rPr>
          <w:rFonts w:ascii="Arial Narrow" w:hAnsi="Arial Narrow"/>
          <w:b/>
          <w:color w:val="808080"/>
          <w:sz w:val="8"/>
        </w:rPr>
      </w:pPr>
    </w:p>
    <w:p w:rsidR="00DB7E30" w:rsidRDefault="00DB7E30">
      <w:pPr>
        <w:widowControl w:val="0"/>
        <w:tabs>
          <w:tab w:val="left" w:pos="420"/>
        </w:tabs>
        <w:ind w:right="828"/>
        <w:jc w:val="both"/>
        <w:rPr>
          <w:rFonts w:ascii="Arial Narrow" w:hAnsi="Arial Narrow"/>
          <w:b/>
          <w:color w:val="808080"/>
          <w:sz w:val="8"/>
        </w:rPr>
      </w:pPr>
    </w:p>
    <w:p w:rsidR="00C82621" w:rsidRDefault="003A1E5E" w:rsidP="00DB7E30">
      <w:pPr>
        <w:widowControl w:val="0"/>
        <w:tabs>
          <w:tab w:val="left" w:pos="420"/>
        </w:tabs>
        <w:ind w:right="828"/>
        <w:jc w:val="both"/>
        <w:rPr>
          <w:rFonts w:ascii="Times New Roman" w:hAnsi="Times New Roman" w:cs="Arial"/>
          <w:b/>
          <w:color w:val="000000"/>
        </w:rPr>
      </w:pPr>
      <w:r>
        <w:rPr>
          <w:noProof/>
        </w:rPr>
        <mc:AlternateContent>
          <mc:Choice Requires="wps">
            <w:drawing>
              <wp:anchor distT="0" distB="0" distL="114300" distR="114300" simplePos="0" relativeHeight="251658240" behindDoc="0" locked="0" layoutInCell="0" allowOverlap="1">
                <wp:simplePos x="0" y="0"/>
                <wp:positionH relativeFrom="column">
                  <wp:posOffset>227965</wp:posOffset>
                </wp:positionH>
                <wp:positionV relativeFrom="paragraph">
                  <wp:posOffset>22860</wp:posOffset>
                </wp:positionV>
                <wp:extent cx="6591935" cy="546100"/>
                <wp:effectExtent l="0" t="0" r="0" b="0"/>
                <wp:wrapSquare wrapText="bothSides"/>
                <wp:docPr id="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935" cy="546100"/>
                        </a:xfrm>
                        <a:prstGeom prst="rect">
                          <a:avLst/>
                        </a:prstGeom>
                        <a:noFill/>
                        <a:ln w="9525">
                          <a:solidFill>
                            <a:srgbClr val="008000"/>
                          </a:solidFill>
                          <a:miter lim="800000"/>
                          <a:headEnd/>
                          <a:tailEnd/>
                        </a:ln>
                        <a:extLst>
                          <a:ext uri="{909E8E84-426E-40DD-AFC4-6F175D3DCCD1}">
                            <a14:hiddenFill xmlns:a14="http://schemas.microsoft.com/office/drawing/2010/main">
                              <a:solidFill>
                                <a:srgbClr val="C0C0C0"/>
                              </a:solidFill>
                            </a14:hiddenFill>
                          </a:ext>
                        </a:extLst>
                      </wps:spPr>
                      <wps:txbx>
                        <w:txbxContent>
                          <w:p w:rsidR="00DB7E30" w:rsidRPr="00DB7E30" w:rsidRDefault="00DB7E30" w:rsidP="00DB7E30">
                            <w:pPr>
                              <w:jc w:val="center"/>
                              <w:rPr>
                                <w:rFonts w:ascii="Arial Narrow" w:hAnsi="Arial Narrow"/>
                                <w:color w:val="008000"/>
                                <w:sz w:val="15"/>
                                <w:szCs w:val="15"/>
                              </w:rPr>
                            </w:pPr>
                            <w:r w:rsidRPr="00DB7E30">
                              <w:rPr>
                                <w:rFonts w:ascii="Arial Narrow" w:hAnsi="Arial Narrow"/>
                                <w:color w:val="008000"/>
                                <w:sz w:val="15"/>
                                <w:szCs w:val="15"/>
                              </w:rPr>
                              <w:t xml:space="preserve">El Seguro de Pérdida Total Auto y Moto es un producto para los titulares de vehículos de cuatro y dos ruedas financiados por BANCO CETELEM </w:t>
                            </w:r>
                            <w:r w:rsidRPr="000F53CE">
                              <w:rPr>
                                <w:rFonts w:ascii="Arial Narrow" w:hAnsi="Arial Narrow"/>
                                <w:color w:val="008000"/>
                                <w:sz w:val="15"/>
                                <w:szCs w:val="15"/>
                                <w:highlight w:val="yellow"/>
                              </w:rPr>
                              <w:t>hasta un máximo de 72 meses.</w:t>
                            </w:r>
                          </w:p>
                          <w:p w:rsidR="00DB7E30" w:rsidRPr="00DB7E30" w:rsidRDefault="000F53CE" w:rsidP="000F53CE">
                            <w:pPr>
                              <w:rPr>
                                <w:rFonts w:ascii="Arial Narrow" w:hAnsi="Arial Narrow"/>
                                <w:bCs/>
                                <w:color w:val="008000"/>
                                <w:sz w:val="15"/>
                                <w:szCs w:val="15"/>
                              </w:rPr>
                            </w:pPr>
                            <w:r>
                              <w:rPr>
                                <w:rFonts w:ascii="Arial Narrow" w:hAnsi="Arial Narrow"/>
                                <w:color w:val="008000"/>
                                <w:sz w:val="15"/>
                                <w:szCs w:val="15"/>
                              </w:rPr>
                              <w:t xml:space="preserve">      </w:t>
                            </w:r>
                            <w:r w:rsidR="00DB7E30" w:rsidRPr="00DB7E30">
                              <w:rPr>
                                <w:rFonts w:ascii="Arial Narrow" w:hAnsi="Arial Narrow"/>
                                <w:color w:val="008000"/>
                                <w:sz w:val="15"/>
                                <w:szCs w:val="15"/>
                              </w:rPr>
                              <w:t xml:space="preserve">El Importe Prima Bruta, incluye Impuestos (IPS al 6,3%) y recargo del Consorcio de Compensación de Seguros (0,45€ mensuales) </w:t>
                            </w:r>
                            <w:r w:rsidR="00DB7E30" w:rsidRPr="00DB7E30">
                              <w:rPr>
                                <w:rFonts w:ascii="Arial Narrow" w:hAnsi="Arial Narrow"/>
                                <w:bCs/>
                                <w:color w:val="008000"/>
                                <w:sz w:val="15"/>
                                <w:szCs w:val="15"/>
                              </w:rPr>
                              <w:t>aplicables en el momento de la contratación.</w:t>
                            </w:r>
                          </w:p>
                          <w:p w:rsidR="00DB7E30" w:rsidRPr="00DB7E30" w:rsidRDefault="000F53CE" w:rsidP="000F53CE">
                            <w:pPr>
                              <w:rPr>
                                <w:rFonts w:ascii="Arial Narrow" w:hAnsi="Arial Narrow"/>
                                <w:color w:val="008000"/>
                                <w:sz w:val="15"/>
                                <w:szCs w:val="15"/>
                              </w:rPr>
                            </w:pPr>
                            <w:r>
                              <w:rPr>
                                <w:rFonts w:ascii="Arial Narrow" w:hAnsi="Arial Narrow"/>
                                <w:color w:val="008000"/>
                                <w:sz w:val="15"/>
                                <w:szCs w:val="15"/>
                              </w:rPr>
                              <w:t xml:space="preserve">    </w:t>
                            </w:r>
                            <w:r w:rsidR="00DB7E30" w:rsidRPr="00DB7E30">
                              <w:rPr>
                                <w:rFonts w:ascii="Arial Narrow" w:hAnsi="Arial Narrow"/>
                                <w:color w:val="008000"/>
                                <w:sz w:val="15"/>
                                <w:szCs w:val="15"/>
                              </w:rPr>
                              <w:t xml:space="preserve">(1) </w:t>
                            </w:r>
                            <w:r w:rsidR="00DB7E30" w:rsidRPr="00DB7E30">
                              <w:rPr>
                                <w:rFonts w:ascii="Arial Narrow" w:hAnsi="Arial Narrow"/>
                                <w:bCs/>
                                <w:color w:val="008000"/>
                                <w:sz w:val="15"/>
                                <w:szCs w:val="15"/>
                              </w:rPr>
                              <w:t>La prima podrá incrementarse sin necesidad del consentimiento del asegurado en el supuesto de modificación de los impuestos y recargos de legal aplicación.</w:t>
                            </w:r>
                          </w:p>
                          <w:p w:rsidR="00B96F3E" w:rsidRPr="00624552" w:rsidRDefault="00B96F3E" w:rsidP="00DB7E30">
                            <w:pPr>
                              <w:jc w:val="center"/>
                              <w:rPr>
                                <w:rFonts w:ascii="Arial Narrow" w:hAnsi="Arial Narrow"/>
                                <w:color w:val="008000"/>
                                <w:sz w:val="15"/>
                                <w:szCs w:val="15"/>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9" o:spid="_x0000_s1027" type="#_x0000_t202" style="position:absolute;left:0;text-align:left;margin-left:17.95pt;margin-top:1.8pt;width:519.05pt;height:4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" o:allowincell="f" filled="f" fillcolor="silver" strokecolor="green">
                <v:textbox style="mso-fit-shape-to-text:t">
                  <w:txbxContent>
                    <w:p w:rsidR="00DB7E30" w:rsidRPr="00DB7E30" w:rsidRDefault="00DB7E30" w:rsidP="00DB7E30">
                      <w:pPr>
                        <w:jc w:val="center"/>
                        <w:rPr>
                          <w:rFonts w:ascii="Arial Narrow" w:hAnsi="Arial Narrow"/>
                          <w:color w:val="008000"/>
                          <w:sz w:val="15"/>
                          <w:szCs w:val="15"/>
                        </w:rPr>
                      </w:pPr>
                      <w:r w:rsidRPr="00DB7E30">
                        <w:rPr>
                          <w:rFonts w:ascii="Arial Narrow" w:hAnsi="Arial Narrow"/>
                          <w:color w:val="008000"/>
                          <w:sz w:val="15"/>
                          <w:szCs w:val="15"/>
                        </w:rPr>
                        <w:t xml:space="preserve">El Seguro de Pérdida Total Auto y Moto es un producto para los titulares de vehículos de cuatro y dos ruedas financiados por BANCO CETELEM </w:t>
                      </w:r>
                      <w:r w:rsidRPr="000F53CE">
                        <w:rPr>
                          <w:rFonts w:ascii="Arial Narrow" w:hAnsi="Arial Narrow"/>
                          <w:color w:val="008000"/>
                          <w:sz w:val="15"/>
                          <w:szCs w:val="15"/>
                          <w:highlight w:val="yellow"/>
                        </w:rPr>
                        <w:t>hasta un máximo de 72 meses.</w:t>
                      </w:r>
                    </w:p>
                    <w:p w:rsidR="00DB7E30" w:rsidRPr="00DB7E30" w:rsidRDefault="000F53CE" w:rsidP="000F53CE">
                      <w:pPr>
                        <w:rPr>
                          <w:rFonts w:ascii="Arial Narrow" w:hAnsi="Arial Narrow"/>
                          <w:bCs/>
                          <w:color w:val="008000"/>
                          <w:sz w:val="15"/>
                          <w:szCs w:val="15"/>
                        </w:rPr>
                      </w:pPr>
                      <w:r>
                        <w:rPr>
                          <w:rFonts w:ascii="Arial Narrow" w:hAnsi="Arial Narrow"/>
                          <w:color w:val="008000"/>
                          <w:sz w:val="15"/>
                          <w:szCs w:val="15"/>
                        </w:rPr>
                        <w:t xml:space="preserve">      </w:t>
                      </w:r>
                      <w:r w:rsidR="00DB7E30" w:rsidRPr="00DB7E30">
                        <w:rPr>
                          <w:rFonts w:ascii="Arial Narrow" w:hAnsi="Arial Narrow"/>
                          <w:color w:val="008000"/>
                          <w:sz w:val="15"/>
                          <w:szCs w:val="15"/>
                        </w:rPr>
                        <w:t xml:space="preserve">El Importe Prima Bruta, incluye Impuestos (IPS al 6,3%) y recargo del Consorcio de Compensación de Seguros (0,45€ mensuales) </w:t>
                      </w:r>
                      <w:r w:rsidR="00DB7E30" w:rsidRPr="00DB7E30">
                        <w:rPr>
                          <w:rFonts w:ascii="Arial Narrow" w:hAnsi="Arial Narrow"/>
                          <w:bCs/>
                          <w:color w:val="008000"/>
                          <w:sz w:val="15"/>
                          <w:szCs w:val="15"/>
                        </w:rPr>
                        <w:t>aplicables en el momento de la contratación.</w:t>
                      </w:r>
                    </w:p>
                    <w:p w:rsidR="00DB7E30" w:rsidRPr="00DB7E30" w:rsidRDefault="000F53CE" w:rsidP="000F53CE">
                      <w:pPr>
                        <w:rPr>
                          <w:rFonts w:ascii="Arial Narrow" w:hAnsi="Arial Narrow"/>
                          <w:color w:val="008000"/>
                          <w:sz w:val="15"/>
                          <w:szCs w:val="15"/>
                        </w:rPr>
                      </w:pPr>
                      <w:r>
                        <w:rPr>
                          <w:rFonts w:ascii="Arial Narrow" w:hAnsi="Arial Narrow"/>
                          <w:color w:val="008000"/>
                          <w:sz w:val="15"/>
                          <w:szCs w:val="15"/>
                        </w:rPr>
                        <w:t xml:space="preserve">    </w:t>
                      </w:r>
                      <w:r w:rsidR="00DB7E30" w:rsidRPr="00DB7E30">
                        <w:rPr>
                          <w:rFonts w:ascii="Arial Narrow" w:hAnsi="Arial Narrow"/>
                          <w:color w:val="008000"/>
                          <w:sz w:val="15"/>
                          <w:szCs w:val="15"/>
                        </w:rPr>
                        <w:t xml:space="preserve">(1) </w:t>
                      </w:r>
                      <w:r w:rsidR="00DB7E30" w:rsidRPr="00DB7E30">
                        <w:rPr>
                          <w:rFonts w:ascii="Arial Narrow" w:hAnsi="Arial Narrow"/>
                          <w:bCs/>
                          <w:color w:val="008000"/>
                          <w:sz w:val="15"/>
                          <w:szCs w:val="15"/>
                        </w:rPr>
                        <w:t>La prima podrá incrementarse sin necesidad del consentimiento del asegurado en el supuesto de modificación de los impuestos y recargos de legal aplicación.</w:t>
                      </w:r>
                    </w:p>
                    <w:p w:rsidR="00B96F3E" w:rsidRPr="00624552" w:rsidRDefault="00B96F3E" w:rsidP="00DB7E30">
                      <w:pPr>
                        <w:jc w:val="center"/>
                        <w:rPr>
                          <w:rFonts w:ascii="Arial Narrow" w:hAnsi="Arial Narrow"/>
                          <w:color w:val="008000"/>
                          <w:sz w:val="15"/>
                          <w:szCs w:val="15"/>
                        </w:rPr>
                      </w:pPr>
                    </w:p>
                  </w:txbxContent>
                </v:textbox>
                <w10:wrap type="square"/>
              </v:shape>
            </w:pict>
          </mc:Fallback>
        </mc:AlternateContent>
      </w:r>
    </w:p>
    <w:p w:rsidR="00DB7E30" w:rsidRPr="00C628A8" w:rsidRDefault="00DB7E30" w:rsidP="00DB7E30">
      <w:pPr>
        <w:autoSpaceDE w:val="0"/>
        <w:autoSpaceDN w:val="0"/>
        <w:adjustRightInd w:val="0"/>
        <w:jc w:val="both"/>
        <w:rPr>
          <w:rFonts w:ascii="Arial Narrow" w:eastAsia="Calibri" w:hAnsi="Arial Narrow" w:cs="NimbusSansNovusT-Bold"/>
          <w:b/>
          <w:bCs/>
          <w:color w:val="000000"/>
          <w:sz w:val="18"/>
          <w:szCs w:val="18"/>
          <w:lang w:val="es-ES_tradnl" w:eastAsia="en-US"/>
        </w:rPr>
      </w:pPr>
      <w:r w:rsidRPr="00453AC3">
        <w:rPr>
          <w:rFonts w:ascii="Arial Narrow" w:eastAsia="Calibri" w:hAnsi="Arial Narrow" w:cs="NimbusSansNovusT-Bold"/>
          <w:b/>
          <w:bCs/>
          <w:color w:val="000000"/>
          <w:sz w:val="18"/>
          <w:szCs w:val="18"/>
          <w:highlight w:val="yellow"/>
          <w:lang w:val="es-ES_tradnl" w:eastAsia="en-US"/>
        </w:rPr>
        <w:t>DATOS DE LA COMPAÑÍA ASEGURADORA.</w:t>
      </w:r>
    </w:p>
    <w:p w:rsidR="00DB7E30" w:rsidRDefault="00DB7E30" w:rsidP="00453AC3">
      <w:pPr>
        <w:spacing w:after="200"/>
        <w:jc w:val="both"/>
        <w:rPr>
          <w:rFonts w:ascii="Arial Narrow" w:eastAsia="Calibri" w:hAnsi="Arial Narrow" w:cs="Arial"/>
          <w:lang w:eastAsia="en-US"/>
        </w:rPr>
      </w:pPr>
      <w:r w:rsidRPr="00DB7E30">
        <w:rPr>
          <w:rFonts w:ascii="Arial Narrow" w:eastAsia="Calibri" w:hAnsi="Arial Narrow" w:cs="NimbusSansNovusT-Regular"/>
          <w:color w:val="000000"/>
          <w:lang w:val="es-ES_tradnl" w:eastAsia="en-US"/>
        </w:rPr>
        <w:t xml:space="preserve">Cardif Assurances Risques Divers, con Sucursal en España, inscrita en el Registro Administrativo de la DGSFP con el número E-129  que asume  </w:t>
      </w:r>
      <w:r w:rsidRPr="00DB7E30">
        <w:rPr>
          <w:rFonts w:ascii="Arial Narrow" w:eastAsia="Calibri" w:hAnsi="Arial Narrow" w:cs="Arial"/>
          <w:lang w:val="es-ES_tradnl" w:eastAsia="en-US"/>
        </w:rPr>
        <w:t>la cobertura de los riesgos objeto del presente contrato y garantiza el pago de la indemnización que corresponda con arreglo a las condiciones del mismo.</w:t>
      </w:r>
      <w:r w:rsidRPr="00DB7E30">
        <w:rPr>
          <w:rFonts w:ascii="Arial Narrow" w:eastAsia="Calibri" w:hAnsi="Arial Narrow" w:cs="NimbusSansNovusT-Regular"/>
          <w:color w:val="000000"/>
          <w:lang w:val="es-ES_tradnl" w:eastAsia="en-US"/>
        </w:rPr>
        <w:t xml:space="preserve">L’Autorité de Contrôle Prudentiel </w:t>
      </w:r>
      <w:r w:rsidRPr="00DB7E30">
        <w:rPr>
          <w:rFonts w:ascii="Arial Narrow" w:eastAsia="Calibri" w:hAnsi="Arial Narrow" w:cs="Arial"/>
          <w:lang w:eastAsia="en-US"/>
        </w:rPr>
        <w:t xml:space="preserve">es el órgano de control francés por el que se rige </w:t>
      </w:r>
      <w:r w:rsidRPr="00DB7E30">
        <w:rPr>
          <w:rFonts w:ascii="Arial Narrow" w:eastAsia="Calibri" w:hAnsi="Arial Narrow" w:cs="NimbusSansNovusT-Regular"/>
          <w:color w:val="000000"/>
          <w:lang w:val="es-ES_tradnl" w:eastAsia="en-US"/>
        </w:rPr>
        <w:t xml:space="preserve"> Cardif Assurances Risques Divers,</w:t>
      </w:r>
      <w:r w:rsidRPr="00DB7E30">
        <w:rPr>
          <w:rFonts w:ascii="Arial Narrow" w:eastAsia="Calibri" w:hAnsi="Arial Narrow" w:cs="Arial"/>
          <w:lang w:eastAsia="en-US"/>
        </w:rPr>
        <w:t xml:space="preserve"> siendo 1, Boulevard Haussman, 75009 PARIS CEDEX el domicilio en Francia de su sede.</w:t>
      </w:r>
    </w:p>
    <w:p w:rsidR="00453AC3" w:rsidRPr="00C628A8" w:rsidRDefault="00453AC3" w:rsidP="00453AC3">
      <w:pPr>
        <w:autoSpaceDE w:val="0"/>
        <w:autoSpaceDN w:val="0"/>
        <w:adjustRightInd w:val="0"/>
        <w:jc w:val="both"/>
        <w:rPr>
          <w:rFonts w:ascii="Arial Narrow" w:eastAsia="Calibri" w:hAnsi="Arial Narrow" w:cs="NimbusSansNovusT-Bold"/>
          <w:b/>
          <w:bCs/>
          <w:color w:val="000000"/>
          <w:sz w:val="18"/>
          <w:szCs w:val="18"/>
          <w:lang w:val="es-ES_tradnl" w:eastAsia="en-US"/>
        </w:rPr>
      </w:pPr>
      <w:r w:rsidRPr="00453AC3">
        <w:rPr>
          <w:rFonts w:ascii="Arial Narrow" w:eastAsia="Calibri" w:hAnsi="Arial Narrow" w:cs="NimbusSansNovusT-Bold"/>
          <w:b/>
          <w:bCs/>
          <w:color w:val="000000"/>
          <w:sz w:val="18"/>
          <w:szCs w:val="18"/>
          <w:highlight w:val="yellow"/>
          <w:lang w:val="es-ES_tradnl" w:eastAsia="en-US"/>
        </w:rPr>
        <w:t>INFORMACION DEL MEDIADOR.</w:t>
      </w:r>
    </w:p>
    <w:p w:rsidR="00453AC3" w:rsidRPr="00DB7E30" w:rsidRDefault="00453AC3" w:rsidP="00453AC3">
      <w:pPr>
        <w:jc w:val="both"/>
        <w:rPr>
          <w:rFonts w:ascii="Arial Narrow" w:hAnsi="Arial Narrow" w:cs="Arial"/>
          <w:bCs/>
          <w:color w:val="000000"/>
          <w:lang w:val="es-ES_tradnl"/>
        </w:rPr>
      </w:pPr>
      <w:r w:rsidRPr="00DB7E30">
        <w:rPr>
          <w:rFonts w:ascii="Arial Narrow" w:hAnsi="Arial Narrow" w:cs="Arial"/>
          <w:bCs/>
          <w:color w:val="000000"/>
          <w:lang w:val="es-ES_tradnl"/>
        </w:rPr>
        <w:t>El presente Boletín de adhesión se ha realizado bajo la mediación de BANCO CETELEM OPERADOR BANCA SEGUROS VINCULADO, con domicilio en C/ Retama, 3 – 28045 de Madrid, inscrito en el registro administrativo especial de mediadores de seguros con el número OV0046. De acuerdo con lo dispuesto en la Ley 26/2006, de 17 de julio, de Mediadores de Seguros y Reaseguros Privados, como Operador Banca Seguros Vinculado, dispone de Seguro de Responsabilidad Civil Profesional y tiene celebrado contrato de Agencia entre ot</w:t>
      </w:r>
      <w:r>
        <w:rPr>
          <w:rFonts w:ascii="Arial Narrow" w:hAnsi="Arial Narrow" w:cs="Arial"/>
          <w:bCs/>
          <w:color w:val="000000"/>
          <w:lang w:val="es-ES_tradnl"/>
        </w:rPr>
        <w:t>ras con la Entidad Aseguradora</w:t>
      </w:r>
      <w:r w:rsidRPr="00DB7E30">
        <w:rPr>
          <w:rFonts w:ascii="Arial Narrow" w:hAnsi="Arial Narrow" w:cs="Arial"/>
          <w:bCs/>
          <w:color w:val="000000"/>
          <w:lang w:val="es-ES_tradnl"/>
        </w:rPr>
        <w:t xml:space="preserve"> CARDIF ASSUR</w:t>
      </w:r>
      <w:r>
        <w:rPr>
          <w:rFonts w:ascii="Arial Narrow" w:hAnsi="Arial Narrow" w:cs="Arial"/>
          <w:bCs/>
          <w:color w:val="000000"/>
          <w:lang w:val="es-ES_tradnl"/>
        </w:rPr>
        <w:t xml:space="preserve">ANCES RISQUES DIVERS, SUCURSAL </w:t>
      </w:r>
      <w:r w:rsidRPr="00DB7E30">
        <w:rPr>
          <w:rFonts w:ascii="Arial Narrow" w:hAnsi="Arial Narrow" w:cs="Arial"/>
          <w:bCs/>
          <w:color w:val="000000"/>
          <w:lang w:val="es-ES_tradnl"/>
        </w:rPr>
        <w:t xml:space="preserve"> EN ESPAÑA, la oferta presentada se realiza conforme a un asesoramiento presentado por el mediador, quien no está obligado a llevar a cabo un análisis objetivo. El Asesoramiento prestado se facilita con la finalidad de contratar un seguro. </w:t>
      </w:r>
    </w:p>
    <w:p w:rsidR="00453AC3" w:rsidRDefault="00453AC3" w:rsidP="00453AC3">
      <w:pPr>
        <w:jc w:val="both"/>
        <w:rPr>
          <w:rFonts w:ascii="Times New Roman" w:hAnsi="Times New Roman" w:cs="Arial"/>
          <w:color w:val="000000"/>
        </w:rPr>
      </w:pPr>
    </w:p>
    <w:p w:rsidR="00453AC3" w:rsidRDefault="00453AC3" w:rsidP="00453AC3">
      <w:pPr>
        <w:jc w:val="both"/>
        <w:rPr>
          <w:rFonts w:ascii="Arial Narrow" w:hAnsi="Arial Narrow" w:cs="Arial"/>
          <w:b/>
          <w:color w:val="000000"/>
          <w:sz w:val="18"/>
          <w:szCs w:val="18"/>
          <w:lang w:val="es-ES_tradnl"/>
        </w:rPr>
      </w:pPr>
      <w:r w:rsidRPr="00453AC3">
        <w:rPr>
          <w:rFonts w:ascii="Arial Narrow" w:hAnsi="Arial Narrow" w:cs="Arial"/>
          <w:b/>
          <w:color w:val="000000"/>
          <w:sz w:val="18"/>
          <w:szCs w:val="18"/>
          <w:highlight w:val="yellow"/>
          <w:lang w:val="es-ES_tradnl"/>
        </w:rPr>
        <w:t>SUSCRIPTOR.</w:t>
      </w:r>
    </w:p>
    <w:p w:rsidR="00453AC3" w:rsidRDefault="00453AC3" w:rsidP="00453AC3">
      <w:pPr>
        <w:jc w:val="both"/>
        <w:rPr>
          <w:rFonts w:ascii="Arial Narrow" w:hAnsi="Arial Narrow" w:cs="Arial"/>
          <w:color w:val="000000"/>
          <w:lang w:val="es-ES_tradnl"/>
        </w:rPr>
      </w:pPr>
      <w:r w:rsidRPr="0095602E">
        <w:rPr>
          <w:rFonts w:ascii="Arial Narrow" w:hAnsi="Arial Narrow" w:cs="Arial"/>
          <w:color w:val="000000"/>
          <w:lang w:val="es-ES_tradnl"/>
        </w:rPr>
        <w:t>La actuación de BANCO CETELEM como suscriptor tiene como finalidad la de facilitar a los asegurados su adhesión al seguro</w:t>
      </w:r>
      <w:r>
        <w:rPr>
          <w:rFonts w:ascii="Arial Narrow" w:hAnsi="Arial Narrow" w:cs="Arial"/>
          <w:color w:val="000000"/>
          <w:lang w:val="es-ES_tradnl"/>
        </w:rPr>
        <w:t xml:space="preserve">, en consecuencia, </w:t>
      </w:r>
      <w:r w:rsidRPr="0095602E">
        <w:rPr>
          <w:rFonts w:ascii="Arial Narrow" w:hAnsi="Arial Narrow" w:cs="Arial"/>
          <w:color w:val="000000"/>
          <w:lang w:val="es-ES_tradnl"/>
        </w:rPr>
        <w:t>todos los derechos y obligaciones del seguro corresponden al Asegurado que es quien abona las primas excepto los derechos que correspondan a favor del beneficiario.</w:t>
      </w:r>
    </w:p>
    <w:p w:rsidR="00453AC3" w:rsidRPr="0095602E" w:rsidRDefault="00453AC3" w:rsidP="00453AC3">
      <w:pPr>
        <w:jc w:val="both"/>
        <w:rPr>
          <w:rFonts w:ascii="Arial Narrow" w:hAnsi="Arial Narrow" w:cs="Arial"/>
          <w:color w:val="000000"/>
          <w:lang w:val="es-ES_tradnl"/>
        </w:rPr>
      </w:pPr>
    </w:p>
    <w:p w:rsidR="00DB7E30" w:rsidRPr="00B808BB" w:rsidRDefault="00DB7E30" w:rsidP="00DB7E30">
      <w:pPr>
        <w:autoSpaceDE w:val="0"/>
        <w:autoSpaceDN w:val="0"/>
        <w:adjustRightInd w:val="0"/>
        <w:jc w:val="both"/>
        <w:rPr>
          <w:rFonts w:ascii="Arial Narrow" w:hAnsi="Arial Narrow" w:cs="NimbusSansNovusT-Bold"/>
          <w:b/>
          <w:bCs/>
          <w:color w:val="000000"/>
          <w:sz w:val="18"/>
          <w:szCs w:val="18"/>
        </w:rPr>
      </w:pPr>
      <w:r w:rsidRPr="00453AC3">
        <w:rPr>
          <w:rFonts w:ascii="Arial Narrow" w:hAnsi="Arial Narrow" w:cs="NimbusSansNovusT-Bold"/>
          <w:b/>
          <w:bCs/>
          <w:color w:val="000000"/>
          <w:sz w:val="18"/>
          <w:szCs w:val="18"/>
          <w:highlight w:val="yellow"/>
        </w:rPr>
        <w:t>CONDICIONES DE ADHESION.</w:t>
      </w:r>
    </w:p>
    <w:p w:rsidR="00DB7E30" w:rsidRDefault="00DB7E30" w:rsidP="00DB7E30">
      <w:pPr>
        <w:autoSpaceDE w:val="0"/>
        <w:autoSpaceDN w:val="0"/>
        <w:adjustRightInd w:val="0"/>
        <w:jc w:val="both"/>
        <w:rPr>
          <w:rFonts w:ascii="Arial Narrow" w:eastAsia="Calibri" w:hAnsi="Arial Narrow" w:cs="Arial"/>
          <w:sz w:val="14"/>
          <w:szCs w:val="14"/>
        </w:rPr>
      </w:pPr>
    </w:p>
    <w:p w:rsidR="00DB7E30" w:rsidRPr="00B918F3" w:rsidRDefault="006E6A63" w:rsidP="00B918F3">
      <w:pPr>
        <w:autoSpaceDE w:val="0"/>
        <w:autoSpaceDN w:val="0"/>
        <w:adjustRightInd w:val="0"/>
        <w:jc w:val="both"/>
        <w:rPr>
          <w:rFonts w:ascii="Arial Narrow" w:hAnsi="Arial Narrow" w:cs="Arial"/>
          <w:bCs/>
          <w:color w:val="000000"/>
          <w:lang w:val="es-ES_tradnl"/>
        </w:rPr>
      </w:pPr>
      <w:r w:rsidRPr="006E6A63">
        <w:rPr>
          <w:rFonts w:ascii="Arial Narrow" w:hAnsi="Arial Narrow" w:cs="Arial"/>
          <w:b/>
          <w:bCs/>
          <w:color w:val="000000"/>
          <w:lang w:val="es-ES_tradnl"/>
        </w:rPr>
        <w:t>Personas Asegurables:</w:t>
      </w:r>
      <w:r>
        <w:rPr>
          <w:rFonts w:ascii="Arial Narrow" w:hAnsi="Arial Narrow" w:cs="Arial"/>
          <w:bCs/>
          <w:color w:val="000000"/>
          <w:lang w:val="es-ES_tradnl"/>
        </w:rPr>
        <w:t xml:space="preserve"> Podrán ser Asegurados todas aquellas personas físicas o jurídicas que sean titulares de un préstamo o crédito concedido por  BANCO CETELEM para la</w:t>
      </w:r>
      <w:r w:rsidRPr="00DB7E30">
        <w:rPr>
          <w:rFonts w:ascii="Arial Narrow" w:hAnsi="Arial Narrow" w:cs="Arial"/>
          <w:color w:val="000000"/>
        </w:rPr>
        <w:t xml:space="preserve"> financiación de un veh</w:t>
      </w:r>
      <w:r>
        <w:rPr>
          <w:rFonts w:ascii="Arial Narrow" w:hAnsi="Arial Narrow" w:cs="Arial"/>
          <w:color w:val="000000"/>
        </w:rPr>
        <w:t xml:space="preserve">ículo </w:t>
      </w:r>
      <w:r w:rsidRPr="000F53CE">
        <w:rPr>
          <w:rFonts w:ascii="Arial Narrow" w:hAnsi="Arial Narrow" w:cs="Arial"/>
          <w:color w:val="000000"/>
          <w:highlight w:val="yellow"/>
        </w:rPr>
        <w:t>hasta un máximo de 72 meses</w:t>
      </w:r>
      <w:r>
        <w:rPr>
          <w:rFonts w:ascii="Arial Narrow" w:hAnsi="Arial Narrow" w:cs="Arial"/>
          <w:color w:val="000000"/>
        </w:rPr>
        <w:t xml:space="preserve">, que sean mayores de edad, tengan menos de 70 años </w:t>
      </w:r>
      <w:r w:rsidR="00B918F3">
        <w:rPr>
          <w:rFonts w:ascii="Arial Narrow" w:hAnsi="Arial Narrow" w:cs="Arial"/>
          <w:color w:val="000000"/>
        </w:rPr>
        <w:t xml:space="preserve">y reúnan las condiciones descritas en la póliza para poder pertenecer al Grupo Asegurable. </w:t>
      </w:r>
    </w:p>
    <w:p w:rsidR="00DB7E30" w:rsidRDefault="00DB7E30" w:rsidP="004B1B91">
      <w:pPr>
        <w:jc w:val="both"/>
        <w:rPr>
          <w:rFonts w:ascii="Times New Roman" w:hAnsi="Times New Roman" w:cs="Arial"/>
          <w:color w:val="000000"/>
        </w:rPr>
      </w:pPr>
    </w:p>
    <w:p w:rsidR="00CD7305" w:rsidRPr="00CD7305" w:rsidRDefault="00CD7305" w:rsidP="00CD7305">
      <w:pPr>
        <w:jc w:val="both"/>
        <w:rPr>
          <w:rFonts w:ascii="Arial Narrow" w:hAnsi="Arial Narrow" w:cs="Arial"/>
          <w:color w:val="000000"/>
        </w:rPr>
      </w:pPr>
      <w:r>
        <w:rPr>
          <w:rFonts w:ascii="Arial Narrow" w:hAnsi="Arial Narrow" w:cs="Arial"/>
          <w:b/>
          <w:color w:val="000000"/>
        </w:rPr>
        <w:t>Vehículo Asegurado</w:t>
      </w:r>
      <w:r w:rsidRPr="00CD7305">
        <w:rPr>
          <w:rFonts w:ascii="Arial Narrow" w:hAnsi="Arial Narrow" w:cs="Arial"/>
          <w:b/>
          <w:color w:val="000000"/>
        </w:rPr>
        <w:t xml:space="preserve">: </w:t>
      </w:r>
      <w:r w:rsidR="006D14FB">
        <w:rPr>
          <w:rFonts w:ascii="Arial Narrow" w:hAnsi="Arial Narrow" w:cs="Arial"/>
          <w:color w:val="000000"/>
        </w:rPr>
        <w:t>Será</w:t>
      </w:r>
      <w:r w:rsidRPr="00CD7305">
        <w:rPr>
          <w:rFonts w:ascii="Arial Narrow" w:hAnsi="Arial Narrow" w:cs="Arial"/>
          <w:color w:val="000000"/>
        </w:rPr>
        <w:t xml:space="preserve"> todos aquel</w:t>
      </w:r>
      <w:r>
        <w:rPr>
          <w:rFonts w:ascii="Arial Narrow" w:hAnsi="Arial Narrow" w:cs="Arial"/>
          <w:b/>
          <w:color w:val="000000"/>
        </w:rPr>
        <w:t xml:space="preserve"> </w:t>
      </w:r>
      <w:r w:rsidRPr="00CD7305">
        <w:rPr>
          <w:rFonts w:ascii="Arial Narrow" w:hAnsi="Arial Narrow" w:cs="Arial"/>
          <w:color w:val="000000"/>
        </w:rPr>
        <w:t>Veh</w:t>
      </w:r>
      <w:r w:rsidRPr="00CD7305">
        <w:rPr>
          <w:rFonts w:ascii="Arial Narrow" w:hAnsi="Arial Narrow" w:cs="Arial" w:hint="eastAsia"/>
          <w:color w:val="000000"/>
        </w:rPr>
        <w:t>í</w:t>
      </w:r>
      <w:r w:rsidRPr="00CD7305">
        <w:rPr>
          <w:rFonts w:ascii="Arial Narrow" w:hAnsi="Arial Narrow" w:cs="Arial"/>
          <w:color w:val="000000"/>
        </w:rPr>
        <w:t xml:space="preserve">culo a motor nuevo, </w:t>
      </w:r>
      <w:r>
        <w:rPr>
          <w:rFonts w:ascii="Arial Narrow" w:hAnsi="Arial Narrow" w:cs="Arial"/>
          <w:color w:val="000000"/>
        </w:rPr>
        <w:t>semi-nuevo o usado, e</w:t>
      </w:r>
      <w:r w:rsidR="006D14FB">
        <w:rPr>
          <w:rFonts w:ascii="Arial Narrow" w:hAnsi="Arial Narrow" w:cs="Arial"/>
          <w:color w:val="000000"/>
        </w:rPr>
        <w:t>specificado</w:t>
      </w:r>
      <w:r w:rsidRPr="00CD7305">
        <w:rPr>
          <w:rFonts w:ascii="Arial Narrow" w:hAnsi="Arial Narrow" w:cs="Arial"/>
          <w:color w:val="000000"/>
        </w:rPr>
        <w:t xml:space="preserve"> en el presente Bolet</w:t>
      </w:r>
      <w:r w:rsidRPr="00CD7305">
        <w:rPr>
          <w:rFonts w:ascii="Arial Narrow" w:hAnsi="Arial Narrow" w:cs="Arial" w:hint="eastAsia"/>
          <w:color w:val="000000"/>
        </w:rPr>
        <w:t>í</w:t>
      </w:r>
      <w:r w:rsidRPr="00CD7305">
        <w:rPr>
          <w:rFonts w:ascii="Arial Narrow" w:hAnsi="Arial Narrow" w:cs="Arial"/>
          <w:color w:val="000000"/>
        </w:rPr>
        <w:t>n de Adhesi</w:t>
      </w:r>
      <w:r w:rsidRPr="00CD7305">
        <w:rPr>
          <w:rFonts w:ascii="Arial Narrow" w:hAnsi="Arial Narrow" w:cs="Arial" w:hint="eastAsia"/>
          <w:color w:val="000000"/>
        </w:rPr>
        <w:t>ó</w:t>
      </w:r>
      <w:r w:rsidRPr="00CD7305">
        <w:rPr>
          <w:rFonts w:ascii="Arial Narrow" w:hAnsi="Arial Narrow" w:cs="Arial"/>
          <w:color w:val="000000"/>
        </w:rPr>
        <w:t>n, con una antig</w:t>
      </w:r>
      <w:r w:rsidRPr="00CD7305">
        <w:rPr>
          <w:rFonts w:ascii="Arial Narrow" w:hAnsi="Arial Narrow" w:cs="Arial" w:hint="eastAsia"/>
          <w:color w:val="000000"/>
        </w:rPr>
        <w:t>ü</w:t>
      </w:r>
      <w:r w:rsidRPr="00CD7305">
        <w:rPr>
          <w:rFonts w:ascii="Arial Narrow" w:hAnsi="Arial Narrow" w:cs="Arial"/>
          <w:color w:val="000000"/>
        </w:rPr>
        <w:t>edad m</w:t>
      </w:r>
      <w:r w:rsidRPr="00CD7305">
        <w:rPr>
          <w:rFonts w:ascii="Arial Narrow" w:hAnsi="Arial Narrow" w:cs="Arial" w:hint="eastAsia"/>
          <w:color w:val="000000"/>
        </w:rPr>
        <w:t>á</w:t>
      </w:r>
      <w:r w:rsidRPr="00CD7305">
        <w:rPr>
          <w:rFonts w:ascii="Arial Narrow" w:hAnsi="Arial Narrow" w:cs="Arial"/>
          <w:color w:val="000000"/>
        </w:rPr>
        <w:t>xima de 7 a</w:t>
      </w:r>
      <w:r w:rsidRPr="00CD7305">
        <w:rPr>
          <w:rFonts w:ascii="Arial Narrow" w:hAnsi="Arial Narrow" w:cs="Arial" w:hint="eastAsia"/>
          <w:color w:val="000000"/>
        </w:rPr>
        <w:t>ñ</w:t>
      </w:r>
      <w:r w:rsidRPr="00CD7305">
        <w:rPr>
          <w:rFonts w:ascii="Arial Narrow" w:hAnsi="Arial Narrow" w:cs="Arial"/>
          <w:color w:val="000000"/>
        </w:rPr>
        <w:t>os desde la fecha de primera matriculaci</w:t>
      </w:r>
      <w:r w:rsidRPr="00CD7305">
        <w:rPr>
          <w:rFonts w:ascii="Arial Narrow" w:hAnsi="Arial Narrow" w:cs="Arial" w:hint="eastAsia"/>
          <w:color w:val="000000"/>
        </w:rPr>
        <w:t>ó</w:t>
      </w:r>
      <w:r w:rsidRPr="00CD7305">
        <w:rPr>
          <w:rFonts w:ascii="Arial Narrow" w:hAnsi="Arial Narrow" w:cs="Arial"/>
          <w:color w:val="000000"/>
        </w:rPr>
        <w:t>n y que haya sido adquirido dentro de los 90 d</w:t>
      </w:r>
      <w:r w:rsidRPr="00CD7305">
        <w:rPr>
          <w:rFonts w:ascii="Arial Narrow" w:hAnsi="Arial Narrow" w:cs="Arial" w:hint="eastAsia"/>
          <w:color w:val="000000"/>
        </w:rPr>
        <w:t>í</w:t>
      </w:r>
      <w:r w:rsidRPr="00CD7305">
        <w:rPr>
          <w:rFonts w:ascii="Arial Narrow" w:hAnsi="Arial Narrow" w:cs="Arial"/>
          <w:color w:val="000000"/>
        </w:rPr>
        <w:t>as anteriores a la fecha de adhesi</w:t>
      </w:r>
      <w:r w:rsidRPr="00CD7305">
        <w:rPr>
          <w:rFonts w:ascii="Arial Narrow" w:hAnsi="Arial Narrow" w:cs="Arial" w:hint="eastAsia"/>
          <w:color w:val="000000"/>
        </w:rPr>
        <w:t>ó</w:t>
      </w:r>
      <w:r w:rsidRPr="00CD7305">
        <w:rPr>
          <w:rFonts w:ascii="Arial Narrow" w:hAnsi="Arial Narrow" w:cs="Arial"/>
          <w:color w:val="000000"/>
        </w:rPr>
        <w:t>n al seguro.</w:t>
      </w:r>
    </w:p>
    <w:p w:rsidR="00CD7305" w:rsidRDefault="00CD7305" w:rsidP="004B1B91">
      <w:pPr>
        <w:jc w:val="both"/>
        <w:rPr>
          <w:rFonts w:ascii="Times New Roman" w:hAnsi="Times New Roman" w:cs="Arial"/>
          <w:color w:val="000000"/>
        </w:rPr>
      </w:pPr>
    </w:p>
    <w:p w:rsidR="00453AC3" w:rsidRDefault="003044C7" w:rsidP="00453AC3">
      <w:pPr>
        <w:autoSpaceDE w:val="0"/>
        <w:autoSpaceDN w:val="0"/>
        <w:adjustRightInd w:val="0"/>
        <w:jc w:val="both"/>
        <w:rPr>
          <w:rFonts w:ascii="Arial Narrow" w:hAnsi="Arial Narrow" w:cs="Arial Narrow"/>
          <w:b/>
          <w:color w:val="000000"/>
          <w:sz w:val="18"/>
          <w:szCs w:val="18"/>
        </w:rPr>
      </w:pPr>
      <w:r>
        <w:rPr>
          <w:rFonts w:ascii="Arial Narrow" w:hAnsi="Arial Narrow" w:cs="Arial Narrow"/>
          <w:b/>
          <w:color w:val="000000"/>
          <w:sz w:val="18"/>
          <w:szCs w:val="18"/>
          <w:highlight w:val="yellow"/>
        </w:rPr>
        <w:t>ADHESION A PÓLIZA COLECTIVA</w:t>
      </w:r>
      <w:r w:rsidR="00453AC3" w:rsidRPr="00453AC3">
        <w:rPr>
          <w:rFonts w:ascii="Arial Narrow" w:hAnsi="Arial Narrow" w:cs="Arial Narrow"/>
          <w:b/>
          <w:color w:val="000000"/>
          <w:sz w:val="18"/>
          <w:szCs w:val="18"/>
          <w:highlight w:val="yellow"/>
        </w:rPr>
        <w:t>.</w:t>
      </w:r>
    </w:p>
    <w:p w:rsidR="00453AC3" w:rsidRPr="009F6FC0" w:rsidRDefault="00453AC3" w:rsidP="00453AC3">
      <w:pPr>
        <w:autoSpaceDE w:val="0"/>
        <w:autoSpaceDN w:val="0"/>
        <w:adjustRightInd w:val="0"/>
        <w:jc w:val="both"/>
        <w:rPr>
          <w:rFonts w:ascii="Arial Narrow" w:hAnsi="Arial Narrow" w:cs="Arial Narrow"/>
          <w:b/>
          <w:color w:val="000000"/>
          <w:sz w:val="18"/>
          <w:szCs w:val="18"/>
        </w:rPr>
      </w:pPr>
    </w:p>
    <w:p w:rsidR="00453AC3" w:rsidRDefault="00453AC3" w:rsidP="00453AC3">
      <w:pPr>
        <w:autoSpaceDE w:val="0"/>
        <w:autoSpaceDN w:val="0"/>
        <w:adjustRightInd w:val="0"/>
        <w:jc w:val="both"/>
        <w:rPr>
          <w:rFonts w:ascii="Arial Narrow" w:hAnsi="Arial Narrow" w:cs="Helv"/>
          <w:color w:val="000000"/>
        </w:rPr>
      </w:pPr>
      <w:r w:rsidRPr="00453AC3">
        <w:rPr>
          <w:rFonts w:ascii="Arial Narrow" w:hAnsi="Arial Narrow" w:cs="Arial Narrow"/>
          <w:color w:val="000000"/>
        </w:rPr>
        <w:t>Mediante la</w:t>
      </w:r>
      <w:r w:rsidR="003044C7">
        <w:rPr>
          <w:rFonts w:ascii="Arial Narrow" w:hAnsi="Arial Narrow" w:cs="Arial Narrow"/>
          <w:color w:val="000000"/>
        </w:rPr>
        <w:t xml:space="preserve"> suscripción del presente boletín de adhesión,</w:t>
      </w:r>
      <w:r w:rsidRPr="00453AC3">
        <w:rPr>
          <w:rFonts w:ascii="Arial Narrow" w:hAnsi="Arial Narrow" w:cs="Arial Narrow"/>
          <w:color w:val="000000"/>
        </w:rPr>
        <w:t xml:space="preserve"> el asegurado se adhiere</w:t>
      </w:r>
      <w:r>
        <w:rPr>
          <w:rFonts w:ascii="Arial Narrow" w:hAnsi="Arial Narrow" w:cs="Arial Narrow"/>
          <w:color w:val="000000"/>
        </w:rPr>
        <w:t xml:space="preserve"> a la póliza colectiva</w:t>
      </w:r>
      <w:r w:rsidRPr="00453AC3">
        <w:rPr>
          <w:rFonts w:ascii="Arial Narrow" w:hAnsi="Arial Narrow" w:cs="Arial Narrow"/>
          <w:color w:val="000000"/>
        </w:rPr>
        <w:t xml:space="preserve"> nº</w:t>
      </w:r>
      <w:r>
        <w:rPr>
          <w:rFonts w:ascii="Arial Narrow" w:hAnsi="Arial Narrow" w:cs="Arial Narrow"/>
          <w:color w:val="000000"/>
        </w:rPr>
        <w:t xml:space="preserve"> </w:t>
      </w:r>
      <w:r>
        <w:rPr>
          <w:rFonts w:ascii="Arial Narrow" w:hAnsi="Arial Narrow" w:cs="Helv"/>
          <w:color w:val="000000"/>
        </w:rPr>
        <w:t>22100106 que otorga la garantía de pérdida total del vehículo,</w:t>
      </w:r>
      <w:r w:rsidRPr="00453AC3">
        <w:rPr>
          <w:rFonts w:ascii="Arial Narrow" w:hAnsi="Arial Narrow" w:cs="Arial"/>
          <w:color w:val="000000"/>
        </w:rPr>
        <w:t xml:space="preserve"> suscrita entre BANCO CETELEM, Suscriptor y Beneficiario, y CARDIF ASSURANCES RISQUES DIVERS, SUCURSAL EN ESPAÑA, (CARDIF), Aseguradora. </w:t>
      </w:r>
    </w:p>
    <w:p w:rsidR="00453AC3" w:rsidRPr="00453AC3" w:rsidRDefault="00453AC3" w:rsidP="00453AC3">
      <w:pPr>
        <w:autoSpaceDE w:val="0"/>
        <w:autoSpaceDN w:val="0"/>
        <w:adjustRightInd w:val="0"/>
        <w:jc w:val="both"/>
        <w:rPr>
          <w:rFonts w:ascii="Arial Narrow" w:hAnsi="Arial Narrow" w:cs="Helv"/>
          <w:color w:val="000000"/>
        </w:rPr>
      </w:pPr>
      <w:r w:rsidRPr="00453AC3">
        <w:rPr>
          <w:rFonts w:ascii="Arial Narrow" w:hAnsi="Arial Narrow" w:cs="Arial Narrow"/>
          <w:color w:val="000000"/>
        </w:rPr>
        <w:t xml:space="preserve"> El asegurado tendrá las pólizas a su disposición en el domicilio del Suscriptor y en el del Asegurador.</w:t>
      </w:r>
    </w:p>
    <w:p w:rsidR="00453AC3" w:rsidRPr="00453AC3" w:rsidRDefault="00453AC3" w:rsidP="00453AC3">
      <w:pPr>
        <w:autoSpaceDE w:val="0"/>
        <w:autoSpaceDN w:val="0"/>
        <w:adjustRightInd w:val="0"/>
        <w:jc w:val="both"/>
        <w:rPr>
          <w:rFonts w:ascii="Arial Narrow" w:hAnsi="Arial Narrow" w:cs="Arial"/>
          <w:color w:val="000000"/>
        </w:rPr>
      </w:pPr>
    </w:p>
    <w:p w:rsidR="00453AC3" w:rsidRDefault="00453AC3" w:rsidP="004B1B91">
      <w:pPr>
        <w:jc w:val="both"/>
        <w:rPr>
          <w:rFonts w:ascii="Times New Roman" w:hAnsi="Times New Roman" w:cs="Arial"/>
          <w:color w:val="000000"/>
        </w:rPr>
      </w:pPr>
    </w:p>
    <w:p w:rsidR="00453AC3" w:rsidRDefault="00453AC3" w:rsidP="004B1B91">
      <w:pPr>
        <w:jc w:val="both"/>
        <w:rPr>
          <w:rFonts w:ascii="Times New Roman" w:hAnsi="Times New Roman" w:cs="Arial"/>
          <w:color w:val="000000"/>
        </w:rPr>
      </w:pPr>
    </w:p>
    <w:p w:rsidR="00453AC3" w:rsidRPr="00453AC3" w:rsidRDefault="00F110CF" w:rsidP="00453AC3">
      <w:pPr>
        <w:jc w:val="both"/>
        <w:rPr>
          <w:rFonts w:ascii="Arial Narrow" w:hAnsi="Arial Narrow" w:cs="Arial"/>
          <w:b/>
          <w:bCs/>
          <w:color w:val="000000"/>
          <w:sz w:val="18"/>
          <w:szCs w:val="18"/>
        </w:rPr>
      </w:pPr>
      <w:r>
        <w:rPr>
          <w:rFonts w:ascii="Arial Narrow" w:hAnsi="Arial Narrow" w:cs="Arial"/>
          <w:b/>
          <w:bCs/>
          <w:color w:val="000000"/>
          <w:sz w:val="18"/>
          <w:szCs w:val="18"/>
          <w:highlight w:val="yellow"/>
        </w:rPr>
        <w:t>GARANTÍAS Y CAPITAL</w:t>
      </w:r>
      <w:r w:rsidR="00453AC3">
        <w:rPr>
          <w:rFonts w:ascii="Arial Narrow" w:hAnsi="Arial Narrow" w:cs="Arial"/>
          <w:b/>
          <w:bCs/>
          <w:color w:val="000000"/>
          <w:sz w:val="18"/>
          <w:szCs w:val="18"/>
          <w:highlight w:val="yellow"/>
        </w:rPr>
        <w:t xml:space="preserve"> ASEGURADO</w:t>
      </w:r>
      <w:r w:rsidR="00453AC3">
        <w:rPr>
          <w:rFonts w:ascii="Arial Narrow" w:hAnsi="Arial Narrow" w:cs="Arial"/>
          <w:b/>
          <w:bCs/>
          <w:color w:val="000000"/>
          <w:sz w:val="18"/>
          <w:szCs w:val="18"/>
        </w:rPr>
        <w:t>.</w:t>
      </w:r>
    </w:p>
    <w:p w:rsidR="00453AC3" w:rsidRDefault="00453AC3" w:rsidP="004B1B91">
      <w:pPr>
        <w:jc w:val="both"/>
        <w:rPr>
          <w:rFonts w:ascii="Times New Roman" w:hAnsi="Times New Roman" w:cs="Arial"/>
          <w:color w:val="000000"/>
        </w:rPr>
      </w:pPr>
    </w:p>
    <w:p w:rsidR="00F110CF" w:rsidRDefault="005D64B2" w:rsidP="000F53CE">
      <w:pPr>
        <w:jc w:val="both"/>
        <w:rPr>
          <w:rFonts w:ascii="Arial Narrow" w:hAnsi="Arial Narrow" w:cs="Arial"/>
          <w:color w:val="000000"/>
        </w:rPr>
      </w:pPr>
      <w:r w:rsidRPr="00E36FED">
        <w:rPr>
          <w:rFonts w:ascii="Arial Narrow" w:hAnsi="Arial Narrow" w:cs="Arial"/>
          <w:color w:val="000000"/>
        </w:rPr>
        <w:t xml:space="preserve">El objeto del presente seguro es </w:t>
      </w:r>
      <w:r w:rsidR="00FF1F9C">
        <w:rPr>
          <w:rFonts w:ascii="Arial Narrow" w:hAnsi="Arial Narrow" w:cs="Arial"/>
          <w:color w:val="000000"/>
        </w:rPr>
        <w:t>garantizar</w:t>
      </w:r>
      <w:r w:rsidR="00F110CF">
        <w:rPr>
          <w:rFonts w:ascii="Arial Narrow" w:hAnsi="Arial Narrow" w:cs="Arial"/>
          <w:color w:val="000000"/>
        </w:rPr>
        <w:t xml:space="preserve"> </w:t>
      </w:r>
      <w:r w:rsidR="00FF1F9C">
        <w:rPr>
          <w:rFonts w:ascii="Arial Narrow" w:hAnsi="Arial Narrow" w:cs="Arial"/>
          <w:color w:val="000000"/>
        </w:rPr>
        <w:t xml:space="preserve">el pago de una indemnización para cubrir </w:t>
      </w:r>
      <w:r w:rsidRPr="00E36FED">
        <w:rPr>
          <w:rFonts w:ascii="Arial Narrow" w:hAnsi="Arial Narrow" w:cs="Arial"/>
          <w:color w:val="000000"/>
        </w:rPr>
        <w:t xml:space="preserve">la pérdida total </w:t>
      </w:r>
      <w:r w:rsidR="00FF1F9C">
        <w:rPr>
          <w:rFonts w:ascii="Arial Narrow" w:hAnsi="Arial Narrow" w:cs="Arial"/>
          <w:color w:val="000000"/>
        </w:rPr>
        <w:t>del vehículo financiado</w:t>
      </w:r>
      <w:r w:rsidR="003333AB">
        <w:rPr>
          <w:rFonts w:ascii="Arial Narrow" w:hAnsi="Arial Narrow" w:cs="Arial"/>
          <w:color w:val="000000"/>
        </w:rPr>
        <w:t>,</w:t>
      </w:r>
      <w:r w:rsidR="00F110CF">
        <w:rPr>
          <w:rFonts w:ascii="Arial Narrow" w:hAnsi="Arial Narrow" w:cs="Arial"/>
          <w:color w:val="000000"/>
        </w:rPr>
        <w:t xml:space="preserve"> siempre que concurran los siguientes supuestos</w:t>
      </w:r>
    </w:p>
    <w:p w:rsidR="00F110CF" w:rsidRDefault="00F110CF" w:rsidP="000F53CE">
      <w:pPr>
        <w:jc w:val="both"/>
        <w:rPr>
          <w:rFonts w:ascii="Arial Narrow" w:hAnsi="Arial Narrow" w:cs="Arial"/>
          <w:color w:val="000000"/>
        </w:rPr>
      </w:pPr>
    </w:p>
    <w:p w:rsidR="00F110CF" w:rsidRDefault="00F110CF" w:rsidP="00F110CF">
      <w:pPr>
        <w:numPr>
          <w:ilvl w:val="0"/>
          <w:numId w:val="26"/>
        </w:numPr>
        <w:jc w:val="both"/>
        <w:rPr>
          <w:rFonts w:ascii="Arial Narrow" w:hAnsi="Arial Narrow" w:cs="Arial"/>
          <w:color w:val="000000"/>
        </w:rPr>
      </w:pPr>
      <w:r>
        <w:rPr>
          <w:rFonts w:ascii="Arial Narrow" w:hAnsi="Arial Narrow" w:cs="Arial"/>
          <w:color w:val="000000"/>
        </w:rPr>
        <w:t xml:space="preserve">Que </w:t>
      </w:r>
      <w:r w:rsidR="00FF1F9C">
        <w:rPr>
          <w:rFonts w:ascii="Arial Narrow" w:hAnsi="Arial Narrow" w:cs="Arial"/>
          <w:color w:val="000000"/>
        </w:rPr>
        <w:t>sea sustraído ilegalmente por terceras personas y no se locali</w:t>
      </w:r>
      <w:r w:rsidR="00531A3C">
        <w:rPr>
          <w:rFonts w:ascii="Arial Narrow" w:hAnsi="Arial Narrow" w:cs="Arial"/>
          <w:color w:val="000000"/>
        </w:rPr>
        <w:t>c</w:t>
      </w:r>
      <w:r w:rsidR="00C31AC2">
        <w:rPr>
          <w:rFonts w:ascii="Arial Narrow" w:hAnsi="Arial Narrow" w:cs="Arial"/>
          <w:color w:val="000000"/>
        </w:rPr>
        <w:t>e</w:t>
      </w:r>
      <w:r w:rsidR="00FF1F9C">
        <w:rPr>
          <w:rFonts w:ascii="Arial Narrow" w:hAnsi="Arial Narrow" w:cs="Arial"/>
          <w:color w:val="000000"/>
        </w:rPr>
        <w:t xml:space="preserve"> en los 30 días siguientes a su desaparición</w:t>
      </w:r>
      <w:r>
        <w:rPr>
          <w:rFonts w:ascii="Arial Narrow" w:hAnsi="Arial Narrow" w:cs="Arial"/>
          <w:color w:val="000000"/>
        </w:rPr>
        <w:t xml:space="preserve">,  </w:t>
      </w:r>
    </w:p>
    <w:p w:rsidR="00F110CF" w:rsidRDefault="00F110CF" w:rsidP="00F110CF">
      <w:pPr>
        <w:numPr>
          <w:ilvl w:val="0"/>
          <w:numId w:val="26"/>
        </w:numPr>
        <w:jc w:val="both"/>
        <w:rPr>
          <w:rFonts w:ascii="Arial Narrow" w:hAnsi="Arial Narrow" w:cs="Arial"/>
          <w:color w:val="000000"/>
        </w:rPr>
      </w:pPr>
      <w:r>
        <w:rPr>
          <w:rFonts w:ascii="Arial Narrow" w:hAnsi="Arial Narrow" w:cs="Arial"/>
          <w:color w:val="000000"/>
        </w:rPr>
        <w:t>Sea</w:t>
      </w:r>
      <w:r w:rsidR="00FF1F9C">
        <w:rPr>
          <w:rFonts w:ascii="Arial Narrow" w:hAnsi="Arial Narrow" w:cs="Arial"/>
          <w:color w:val="000000"/>
        </w:rPr>
        <w:t xml:space="preserve"> consider</w:t>
      </w:r>
      <w:r>
        <w:rPr>
          <w:rFonts w:ascii="Arial Narrow" w:hAnsi="Arial Narrow" w:cs="Arial"/>
          <w:color w:val="000000"/>
        </w:rPr>
        <w:t>e</w:t>
      </w:r>
      <w:r w:rsidR="00585BB7">
        <w:rPr>
          <w:rFonts w:ascii="Arial Narrow" w:hAnsi="Arial Narrow" w:cs="Arial"/>
          <w:color w:val="000000"/>
        </w:rPr>
        <w:t xml:space="preserve"> </w:t>
      </w:r>
      <w:r>
        <w:rPr>
          <w:rFonts w:ascii="Arial Narrow" w:hAnsi="Arial Narrow" w:cs="Arial"/>
          <w:color w:val="000000"/>
        </w:rPr>
        <w:t>pérdida total derivada de un incendio, explosión,</w:t>
      </w:r>
      <w:r w:rsidR="00FF1F9C">
        <w:rPr>
          <w:rFonts w:ascii="Arial Narrow" w:hAnsi="Arial Narrow" w:cs="Arial"/>
          <w:color w:val="000000"/>
        </w:rPr>
        <w:t xml:space="preserve"> caída de rayo</w:t>
      </w:r>
      <w:r>
        <w:rPr>
          <w:rFonts w:ascii="Arial Narrow" w:hAnsi="Arial Narrow" w:cs="Arial"/>
          <w:color w:val="000000"/>
        </w:rPr>
        <w:t>,</w:t>
      </w:r>
    </w:p>
    <w:p w:rsidR="006D14FB" w:rsidRDefault="00F110CF" w:rsidP="00F110CF">
      <w:pPr>
        <w:numPr>
          <w:ilvl w:val="0"/>
          <w:numId w:val="26"/>
        </w:numPr>
        <w:jc w:val="both"/>
        <w:rPr>
          <w:rFonts w:ascii="Arial Narrow" w:hAnsi="Arial Narrow" w:cs="Arial"/>
          <w:color w:val="000000"/>
        </w:rPr>
      </w:pPr>
      <w:r>
        <w:rPr>
          <w:rFonts w:ascii="Arial Narrow" w:hAnsi="Arial Narrow" w:cs="Arial"/>
          <w:color w:val="000000"/>
        </w:rPr>
        <w:t>Siempre que la pérdida total sea c</w:t>
      </w:r>
      <w:r w:rsidR="005D64B2" w:rsidRPr="00E36FED">
        <w:rPr>
          <w:rFonts w:ascii="Arial Narrow" w:hAnsi="Arial Narrow" w:cs="Arial"/>
          <w:color w:val="000000"/>
        </w:rPr>
        <w:t>ausada por</w:t>
      </w:r>
      <w:r w:rsidR="00FF1F9C">
        <w:rPr>
          <w:rFonts w:ascii="Arial Narrow" w:hAnsi="Arial Narrow" w:cs="Arial"/>
          <w:color w:val="000000"/>
        </w:rPr>
        <w:t xml:space="preserve"> un</w:t>
      </w:r>
      <w:r w:rsidR="005D64B2" w:rsidRPr="00E36FED">
        <w:rPr>
          <w:rFonts w:ascii="Arial Narrow" w:hAnsi="Arial Narrow" w:cs="Arial"/>
          <w:color w:val="000000"/>
        </w:rPr>
        <w:t xml:space="preserve"> accidente</w:t>
      </w:r>
      <w:r w:rsidR="00585BB7">
        <w:rPr>
          <w:rFonts w:ascii="Arial Narrow" w:hAnsi="Arial Narrow" w:cs="Arial"/>
          <w:color w:val="000000"/>
        </w:rPr>
        <w:t>,</w:t>
      </w:r>
      <w:r w:rsidR="004272CE">
        <w:rPr>
          <w:rFonts w:ascii="Arial Narrow" w:hAnsi="Arial Narrow" w:cs="Arial"/>
          <w:color w:val="000000"/>
        </w:rPr>
        <w:t xml:space="preserve"> </w:t>
      </w:r>
      <w:r w:rsidR="00FF1F9C">
        <w:rPr>
          <w:rFonts w:ascii="Arial Narrow" w:hAnsi="Arial Narrow" w:cs="Arial"/>
          <w:color w:val="000000"/>
        </w:rPr>
        <w:t xml:space="preserve">entendiendo como tal cualquier causa violenta, súbita externa y ajena a la intencionalidad del </w:t>
      </w:r>
      <w:r w:rsidR="00CD7305">
        <w:rPr>
          <w:rFonts w:ascii="Arial Narrow" w:hAnsi="Arial Narrow" w:cs="Arial"/>
          <w:color w:val="000000"/>
        </w:rPr>
        <w:t xml:space="preserve"> Asegurado. </w:t>
      </w:r>
    </w:p>
    <w:p w:rsidR="006D14FB" w:rsidRDefault="006D14FB" w:rsidP="000F53CE">
      <w:pPr>
        <w:jc w:val="both"/>
        <w:rPr>
          <w:rFonts w:ascii="Arial Narrow" w:hAnsi="Arial Narrow" w:cs="Arial"/>
          <w:color w:val="000000"/>
        </w:rPr>
      </w:pPr>
    </w:p>
    <w:p w:rsidR="00AB065F" w:rsidRDefault="00B713EB" w:rsidP="004B1B91">
      <w:pPr>
        <w:jc w:val="both"/>
        <w:rPr>
          <w:rFonts w:ascii="Arial Narrow" w:hAnsi="Arial Narrow" w:cs="Arial"/>
          <w:color w:val="000000"/>
        </w:rPr>
      </w:pPr>
      <w:r>
        <w:rPr>
          <w:rFonts w:ascii="Arial Narrow" w:hAnsi="Arial Narrow" w:cs="Arial"/>
          <w:b/>
          <w:color w:val="000000"/>
        </w:rPr>
        <w:t>Definición de la</w:t>
      </w:r>
      <w:r w:rsidR="00A906C3">
        <w:rPr>
          <w:rFonts w:ascii="Arial Narrow" w:hAnsi="Arial Narrow" w:cs="Arial"/>
          <w:b/>
          <w:color w:val="000000"/>
        </w:rPr>
        <w:t xml:space="preserve"> Garantí</w:t>
      </w:r>
      <w:r w:rsidRPr="0095602E">
        <w:rPr>
          <w:rFonts w:ascii="Arial Narrow" w:hAnsi="Arial Narrow" w:cs="Arial"/>
          <w:b/>
          <w:color w:val="000000"/>
        </w:rPr>
        <w:t>a</w:t>
      </w:r>
      <w:r w:rsidRPr="0095602E">
        <w:rPr>
          <w:rFonts w:ascii="Arial Narrow" w:hAnsi="Arial Narrow" w:cs="Arial"/>
          <w:color w:val="000000"/>
        </w:rPr>
        <w:t>: Se considera Pérdida Total cuando los daños sufrido</w:t>
      </w:r>
      <w:r w:rsidR="00453AC3">
        <w:rPr>
          <w:rFonts w:ascii="Arial Narrow" w:hAnsi="Arial Narrow" w:cs="Arial"/>
          <w:color w:val="000000"/>
        </w:rPr>
        <w:t>s por el vehículo financiado sean</w:t>
      </w:r>
      <w:r w:rsidRPr="0095602E">
        <w:rPr>
          <w:rFonts w:ascii="Arial Narrow" w:hAnsi="Arial Narrow" w:cs="Arial"/>
          <w:color w:val="000000"/>
        </w:rPr>
        <w:t xml:space="preserve"> iguales o superiores al 75% del valor venal de dicho vehículo (según peritación</w:t>
      </w:r>
      <w:r w:rsidR="00AC4E21">
        <w:rPr>
          <w:rFonts w:ascii="Arial Narrow" w:hAnsi="Arial Narrow" w:cs="Arial"/>
          <w:color w:val="000000"/>
        </w:rPr>
        <w:t xml:space="preserve"> </w:t>
      </w:r>
      <w:r w:rsidR="00AB065F">
        <w:rPr>
          <w:rFonts w:ascii="Arial Narrow" w:hAnsi="Arial Narrow" w:cs="Arial"/>
          <w:color w:val="000000"/>
        </w:rPr>
        <w:t>en el momento inmediatamente anterior a la ocurrencia</w:t>
      </w:r>
      <w:r w:rsidRPr="0095602E">
        <w:rPr>
          <w:rFonts w:ascii="Arial Narrow" w:hAnsi="Arial Narrow" w:cs="Arial"/>
          <w:color w:val="000000"/>
        </w:rPr>
        <w:t xml:space="preserve"> del siniestro</w:t>
      </w:r>
      <w:r w:rsidR="00AB065F">
        <w:rPr>
          <w:rFonts w:ascii="Arial Narrow" w:hAnsi="Arial Narrow" w:cs="Arial"/>
          <w:color w:val="000000"/>
        </w:rPr>
        <w:t>)</w:t>
      </w:r>
      <w:r w:rsidR="00F110CF">
        <w:rPr>
          <w:rFonts w:ascii="Arial Narrow" w:hAnsi="Arial Narrow" w:cs="Arial"/>
          <w:color w:val="000000"/>
        </w:rPr>
        <w:t xml:space="preserve"> y se produzca d</w:t>
      </w:r>
      <w:r w:rsidR="00F110CF" w:rsidRPr="003333AB">
        <w:rPr>
          <w:rFonts w:ascii="Arial Narrow" w:hAnsi="Arial Narrow" w:cs="Arial"/>
          <w:color w:val="000000"/>
        </w:rPr>
        <w:t>urante el plazo de amo</w:t>
      </w:r>
      <w:r w:rsidR="00F110CF">
        <w:rPr>
          <w:rFonts w:ascii="Arial Narrow" w:hAnsi="Arial Narrow" w:cs="Arial"/>
          <w:color w:val="000000"/>
        </w:rPr>
        <w:t xml:space="preserve">rtización del préstamo/crédito, </w:t>
      </w:r>
      <w:r w:rsidR="00F110CF" w:rsidRPr="003333AB">
        <w:rPr>
          <w:rFonts w:ascii="Arial Narrow" w:hAnsi="Arial Narrow" w:cs="Arial"/>
          <w:color w:val="000000"/>
        </w:rPr>
        <w:t>con los límites y condiciones establecidos en la</w:t>
      </w:r>
      <w:r w:rsidR="00F110CF">
        <w:rPr>
          <w:rFonts w:ascii="Arial Narrow" w:hAnsi="Arial Narrow" w:cs="Arial"/>
          <w:color w:val="000000"/>
        </w:rPr>
        <w:t xml:space="preserve"> póliza. </w:t>
      </w:r>
    </w:p>
    <w:p w:rsidR="00AB065F" w:rsidRDefault="00AB065F" w:rsidP="004B1B91">
      <w:pPr>
        <w:jc w:val="both"/>
        <w:rPr>
          <w:rFonts w:ascii="Arial Narrow" w:hAnsi="Arial Narrow" w:cs="Arial"/>
          <w:color w:val="000000"/>
        </w:rPr>
      </w:pPr>
    </w:p>
    <w:p w:rsidR="00AB065F" w:rsidRDefault="00B713EB" w:rsidP="004B1B91">
      <w:pPr>
        <w:jc w:val="both"/>
        <w:rPr>
          <w:rFonts w:ascii="Arial Narrow" w:hAnsi="Arial Narrow" w:cs="Arial"/>
          <w:color w:val="000000"/>
        </w:rPr>
      </w:pPr>
      <w:r w:rsidRPr="0095602E">
        <w:rPr>
          <w:rFonts w:ascii="Arial Narrow" w:hAnsi="Arial Narrow" w:cs="Arial"/>
          <w:color w:val="000000"/>
        </w:rPr>
        <w:t xml:space="preserve">Se considera </w:t>
      </w:r>
      <w:r w:rsidR="00AB065F">
        <w:rPr>
          <w:rFonts w:ascii="Arial Narrow" w:hAnsi="Arial Narrow" w:cs="Arial"/>
          <w:color w:val="000000"/>
        </w:rPr>
        <w:t xml:space="preserve">que se ha producido el </w:t>
      </w:r>
      <w:r w:rsidRPr="006D14FB">
        <w:rPr>
          <w:rFonts w:ascii="Arial Narrow" w:hAnsi="Arial Narrow" w:cs="Arial"/>
          <w:b/>
          <w:i/>
          <w:color w:val="000000"/>
        </w:rPr>
        <w:t>Robo</w:t>
      </w:r>
      <w:r w:rsidR="00AB065F">
        <w:rPr>
          <w:rFonts w:ascii="Arial Narrow" w:hAnsi="Arial Narrow" w:cs="Arial"/>
          <w:color w:val="000000"/>
        </w:rPr>
        <w:t xml:space="preserve"> d</w:t>
      </w:r>
      <w:r w:rsidRPr="0095602E">
        <w:rPr>
          <w:rFonts w:ascii="Arial Narrow" w:hAnsi="Arial Narrow" w:cs="Arial"/>
          <w:color w:val="000000"/>
        </w:rPr>
        <w:t>el vehículo financiado</w:t>
      </w:r>
      <w:r w:rsidR="00AB065F">
        <w:rPr>
          <w:rFonts w:ascii="Arial Narrow" w:hAnsi="Arial Narrow" w:cs="Arial"/>
          <w:color w:val="000000"/>
        </w:rPr>
        <w:t xml:space="preserve"> cuando éste</w:t>
      </w:r>
      <w:r w:rsidRPr="0095602E">
        <w:rPr>
          <w:rFonts w:ascii="Arial Narrow" w:hAnsi="Arial Narrow" w:cs="Arial"/>
          <w:color w:val="000000"/>
        </w:rPr>
        <w:t xml:space="preserve"> ha sido sustraído ilegalmente</w:t>
      </w:r>
      <w:r w:rsidR="00AB065F">
        <w:rPr>
          <w:rFonts w:ascii="Arial Narrow" w:hAnsi="Arial Narrow" w:cs="Arial"/>
          <w:color w:val="000000"/>
        </w:rPr>
        <w:t xml:space="preserve"> por terceras personas empleando</w:t>
      </w:r>
      <w:r w:rsidRPr="0095602E">
        <w:rPr>
          <w:rFonts w:ascii="Arial Narrow" w:hAnsi="Arial Narrow" w:cs="Arial"/>
          <w:color w:val="000000"/>
        </w:rPr>
        <w:t xml:space="preserve"> fuerza</w:t>
      </w:r>
      <w:r w:rsidR="00AB065F">
        <w:rPr>
          <w:rFonts w:ascii="Arial Narrow" w:hAnsi="Arial Narrow" w:cs="Arial"/>
          <w:color w:val="000000"/>
        </w:rPr>
        <w:t xml:space="preserve"> en las cosas, </w:t>
      </w:r>
      <w:r w:rsidRPr="0095602E">
        <w:rPr>
          <w:rFonts w:ascii="Arial Narrow" w:hAnsi="Arial Narrow" w:cs="Arial"/>
          <w:color w:val="000000"/>
        </w:rPr>
        <w:t>violencia</w:t>
      </w:r>
      <w:r w:rsidR="00AB065F">
        <w:rPr>
          <w:rFonts w:ascii="Arial Narrow" w:hAnsi="Arial Narrow" w:cs="Arial"/>
          <w:color w:val="000000"/>
        </w:rPr>
        <w:t xml:space="preserve"> o intimidación</w:t>
      </w:r>
      <w:r w:rsidR="006463AD">
        <w:rPr>
          <w:rFonts w:ascii="Arial Narrow" w:hAnsi="Arial Narrow" w:cs="Arial"/>
          <w:color w:val="000000"/>
        </w:rPr>
        <w:t xml:space="preserve"> en las personas, </w:t>
      </w:r>
      <w:r w:rsidR="00AB065F">
        <w:rPr>
          <w:rFonts w:ascii="Arial Narrow" w:hAnsi="Arial Narrow" w:cs="Arial"/>
          <w:color w:val="000000"/>
        </w:rPr>
        <w:t xml:space="preserve">en todo caso con independencia de la voluntad del conductor </w:t>
      </w:r>
      <w:r w:rsidRPr="0095602E">
        <w:rPr>
          <w:rFonts w:ascii="Arial Narrow" w:hAnsi="Arial Narrow" w:cs="Arial"/>
          <w:color w:val="000000"/>
        </w:rPr>
        <w:t>y no se ha</w:t>
      </w:r>
      <w:r w:rsidR="00834F94">
        <w:rPr>
          <w:rFonts w:ascii="Arial Narrow" w:hAnsi="Arial Narrow" w:cs="Arial"/>
          <w:color w:val="000000"/>
        </w:rPr>
        <w:t>ya</w:t>
      </w:r>
      <w:r w:rsidRPr="0095602E">
        <w:rPr>
          <w:rFonts w:ascii="Arial Narrow" w:hAnsi="Arial Narrow" w:cs="Arial"/>
          <w:color w:val="000000"/>
        </w:rPr>
        <w:t xml:space="preserve"> encontrado en un plazo de treinta días </w:t>
      </w:r>
      <w:r w:rsidR="00685FD5">
        <w:rPr>
          <w:rFonts w:ascii="Arial Narrow" w:hAnsi="Arial Narrow" w:cs="Arial"/>
          <w:color w:val="000000"/>
        </w:rPr>
        <w:t xml:space="preserve">naturales </w:t>
      </w:r>
      <w:r w:rsidRPr="0095602E">
        <w:rPr>
          <w:rFonts w:ascii="Arial Narrow" w:hAnsi="Arial Narrow" w:cs="Arial"/>
          <w:color w:val="000000"/>
        </w:rPr>
        <w:t>a partir de la fecha de denuncia del robo del vehículo</w:t>
      </w:r>
      <w:r w:rsidR="00AB065F">
        <w:rPr>
          <w:rFonts w:ascii="Arial Narrow" w:hAnsi="Arial Narrow" w:cs="Arial"/>
          <w:color w:val="000000"/>
        </w:rPr>
        <w:t xml:space="preserve"> ante la autoridad competente</w:t>
      </w:r>
      <w:r w:rsidRPr="0095602E">
        <w:rPr>
          <w:rFonts w:ascii="Arial Narrow" w:hAnsi="Arial Narrow" w:cs="Arial"/>
          <w:color w:val="000000"/>
        </w:rPr>
        <w:t xml:space="preserve">. </w:t>
      </w:r>
    </w:p>
    <w:p w:rsidR="003333AB" w:rsidRDefault="003333AB" w:rsidP="004B1B91">
      <w:pPr>
        <w:jc w:val="both"/>
        <w:rPr>
          <w:rFonts w:ascii="Arial Narrow" w:hAnsi="Arial Narrow" w:cs="Arial"/>
          <w:color w:val="000000"/>
        </w:rPr>
      </w:pPr>
    </w:p>
    <w:p w:rsidR="002B3C88" w:rsidRPr="00453AC3" w:rsidRDefault="002B3C88" w:rsidP="002B3C88">
      <w:pPr>
        <w:jc w:val="both"/>
        <w:rPr>
          <w:rFonts w:ascii="Arial Narrow" w:hAnsi="Arial Narrow" w:cs="Arial"/>
          <w:b/>
          <w:bCs/>
          <w:color w:val="000000"/>
          <w:sz w:val="18"/>
          <w:szCs w:val="18"/>
        </w:rPr>
      </w:pPr>
      <w:r>
        <w:rPr>
          <w:rFonts w:ascii="Arial Narrow" w:hAnsi="Arial Narrow" w:cs="Arial"/>
          <w:b/>
          <w:bCs/>
          <w:color w:val="000000"/>
          <w:sz w:val="18"/>
          <w:szCs w:val="18"/>
          <w:highlight w:val="yellow"/>
        </w:rPr>
        <w:t>ABONO DE LA INDEMNIZACION.</w:t>
      </w:r>
    </w:p>
    <w:p w:rsidR="002B3C88" w:rsidRDefault="002B3C88" w:rsidP="004B1B91">
      <w:pPr>
        <w:jc w:val="both"/>
        <w:rPr>
          <w:rFonts w:ascii="Arial Narrow" w:hAnsi="Arial Narrow" w:cs="Arial"/>
          <w:b/>
          <w:color w:val="000000"/>
        </w:rPr>
      </w:pPr>
    </w:p>
    <w:p w:rsidR="00E36FED" w:rsidRDefault="00B713EB" w:rsidP="004B1B91">
      <w:pPr>
        <w:jc w:val="both"/>
        <w:rPr>
          <w:rFonts w:ascii="Arial Narrow" w:hAnsi="Arial Narrow" w:cs="Arial"/>
          <w:color w:val="000000"/>
        </w:rPr>
      </w:pPr>
      <w:r>
        <w:rPr>
          <w:rFonts w:ascii="Arial Narrow" w:hAnsi="Arial Narrow" w:cs="Arial"/>
          <w:b/>
          <w:color w:val="000000"/>
        </w:rPr>
        <w:t xml:space="preserve">Abono de la Indemnización: </w:t>
      </w:r>
      <w:r>
        <w:rPr>
          <w:rFonts w:ascii="Arial Narrow" w:hAnsi="Arial Narrow" w:cs="Arial"/>
          <w:color w:val="000000"/>
        </w:rPr>
        <w:t>Para el pago del siniestro se tendrá en cuenta si el asegurado tiene contratad</w:t>
      </w:r>
      <w:r w:rsidR="005B1ED8">
        <w:rPr>
          <w:rFonts w:ascii="Arial Narrow" w:hAnsi="Arial Narrow" w:cs="Arial"/>
          <w:color w:val="000000"/>
        </w:rPr>
        <w:t>a una póliza</w:t>
      </w:r>
      <w:r w:rsidR="00C858EE">
        <w:rPr>
          <w:rFonts w:ascii="Arial Narrow" w:hAnsi="Arial Narrow" w:cs="Arial"/>
          <w:color w:val="000000"/>
        </w:rPr>
        <w:t xml:space="preserve"> de daños propios ( “seguro a todo riesgo”), </w:t>
      </w:r>
      <w:r w:rsidR="00380AEF">
        <w:rPr>
          <w:rFonts w:ascii="Arial Narrow" w:hAnsi="Arial Narrow" w:cs="Arial"/>
          <w:color w:val="000000"/>
        </w:rPr>
        <w:t xml:space="preserve">de forma que en caso de que se produzca la contingencia asegurada </w:t>
      </w:r>
      <w:r w:rsidR="004B1B91" w:rsidRPr="0095602E">
        <w:rPr>
          <w:rFonts w:ascii="Arial Narrow" w:hAnsi="Arial Narrow" w:cs="Arial"/>
          <w:color w:val="000000"/>
        </w:rPr>
        <w:t>durante el</w:t>
      </w:r>
      <w:r w:rsidR="00E36FED">
        <w:rPr>
          <w:rFonts w:ascii="Arial Narrow" w:hAnsi="Arial Narrow" w:cs="Arial"/>
          <w:color w:val="000000"/>
        </w:rPr>
        <w:t xml:space="preserve"> periodo de vigencia del seguro, l</w:t>
      </w:r>
      <w:r w:rsidR="00380AEF">
        <w:rPr>
          <w:rFonts w:ascii="Arial Narrow" w:hAnsi="Arial Narrow" w:cs="Arial"/>
          <w:color w:val="000000"/>
        </w:rPr>
        <w:t xml:space="preserve">a indemnización será la siguiente: </w:t>
      </w:r>
    </w:p>
    <w:p w:rsidR="00E36FED" w:rsidRDefault="00E36FED" w:rsidP="004B1B91">
      <w:pPr>
        <w:jc w:val="both"/>
        <w:rPr>
          <w:rFonts w:ascii="Arial Narrow" w:hAnsi="Arial Narrow" w:cs="Arial"/>
          <w:color w:val="000000"/>
        </w:rPr>
      </w:pPr>
    </w:p>
    <w:p w:rsidR="009F2BDD" w:rsidRDefault="006463AD" w:rsidP="00052A8B">
      <w:pPr>
        <w:numPr>
          <w:ilvl w:val="0"/>
          <w:numId w:val="24"/>
        </w:numPr>
        <w:jc w:val="both"/>
        <w:rPr>
          <w:rFonts w:ascii="Arial Narrow" w:hAnsi="Arial Narrow" w:cs="Arial"/>
          <w:color w:val="000000"/>
        </w:rPr>
      </w:pPr>
      <w:r>
        <w:rPr>
          <w:rFonts w:ascii="Arial Narrow" w:hAnsi="Arial Narrow" w:cs="Arial"/>
          <w:color w:val="000000"/>
        </w:rPr>
        <w:t>Si el V</w:t>
      </w:r>
      <w:r w:rsidR="00106A52">
        <w:rPr>
          <w:rFonts w:ascii="Arial Narrow" w:hAnsi="Arial Narrow" w:cs="Arial"/>
          <w:color w:val="000000"/>
        </w:rPr>
        <w:t>ehículo está</w:t>
      </w:r>
      <w:r w:rsidR="00380AEF">
        <w:rPr>
          <w:rFonts w:ascii="Arial Narrow" w:hAnsi="Arial Narrow" w:cs="Arial"/>
          <w:color w:val="000000"/>
        </w:rPr>
        <w:t xml:space="preserve"> </w:t>
      </w:r>
      <w:r w:rsidR="00106A52">
        <w:rPr>
          <w:rFonts w:ascii="Arial Narrow" w:hAnsi="Arial Narrow" w:cs="Arial"/>
          <w:color w:val="000000"/>
        </w:rPr>
        <w:t>a</w:t>
      </w:r>
      <w:r w:rsidR="00380AEF">
        <w:rPr>
          <w:rFonts w:ascii="Arial Narrow" w:hAnsi="Arial Narrow" w:cs="Arial"/>
          <w:color w:val="000000"/>
        </w:rPr>
        <w:t>segur</w:t>
      </w:r>
      <w:r w:rsidR="00106A52">
        <w:rPr>
          <w:rFonts w:ascii="Arial Narrow" w:hAnsi="Arial Narrow" w:cs="Arial"/>
          <w:color w:val="000000"/>
        </w:rPr>
        <w:t>ad</w:t>
      </w:r>
      <w:r w:rsidR="00C858EE">
        <w:rPr>
          <w:rFonts w:ascii="Arial Narrow" w:hAnsi="Arial Narrow" w:cs="Arial"/>
          <w:color w:val="000000"/>
        </w:rPr>
        <w:t xml:space="preserve">o con una cobertura de daños propios </w:t>
      </w:r>
      <w:r w:rsidR="00380AEF">
        <w:rPr>
          <w:rFonts w:ascii="Arial Narrow" w:hAnsi="Arial Narrow" w:cs="Arial"/>
          <w:color w:val="000000"/>
        </w:rPr>
        <w:t>o</w:t>
      </w:r>
      <w:r w:rsidR="00106A52">
        <w:rPr>
          <w:rFonts w:ascii="Arial Narrow" w:hAnsi="Arial Narrow" w:cs="Arial"/>
          <w:color w:val="000000"/>
        </w:rPr>
        <w:t xml:space="preserve"> existe un tercer vehíc</w:t>
      </w:r>
      <w:r w:rsidR="00C858EE">
        <w:rPr>
          <w:rFonts w:ascii="Arial Narrow" w:hAnsi="Arial Narrow" w:cs="Arial"/>
          <w:color w:val="000000"/>
        </w:rPr>
        <w:t xml:space="preserve">ulo responsable del siniestro, </w:t>
      </w:r>
      <w:r w:rsidR="00E36FED" w:rsidRPr="0095602E">
        <w:rPr>
          <w:rFonts w:ascii="Arial Narrow" w:hAnsi="Arial Narrow" w:cs="Arial"/>
          <w:color w:val="000000"/>
        </w:rPr>
        <w:t>CARDIF abonará al Beneficiario</w:t>
      </w:r>
      <w:r w:rsidR="00B713EB">
        <w:rPr>
          <w:rFonts w:ascii="Arial Narrow" w:hAnsi="Arial Narrow" w:cs="Arial"/>
          <w:color w:val="000000"/>
        </w:rPr>
        <w:t xml:space="preserve"> la diferencia entre el capital pendiente de amortizar y el valor del Eurotax</w:t>
      </w:r>
      <w:r w:rsidR="009F2BDD">
        <w:rPr>
          <w:rFonts w:ascii="Arial Narrow" w:hAnsi="Arial Narrow" w:cs="Arial"/>
          <w:color w:val="000000"/>
        </w:rPr>
        <w:t>,</w:t>
      </w:r>
      <w:r w:rsidR="00052A8B">
        <w:rPr>
          <w:rFonts w:ascii="Arial Narrow" w:hAnsi="Arial Narrow" w:cs="Arial"/>
          <w:color w:val="000000"/>
        </w:rPr>
        <w:t xml:space="preserve"> en el momento inmediatamente anterior a la </w:t>
      </w:r>
      <w:r w:rsidR="009F2BDD">
        <w:rPr>
          <w:rFonts w:ascii="Arial Narrow" w:hAnsi="Arial Narrow" w:cs="Arial"/>
          <w:color w:val="000000"/>
        </w:rPr>
        <w:t>ocurrencia</w:t>
      </w:r>
      <w:r w:rsidR="00052A8B">
        <w:rPr>
          <w:rFonts w:ascii="Arial Narrow" w:hAnsi="Arial Narrow" w:cs="Arial"/>
          <w:color w:val="000000"/>
        </w:rPr>
        <w:t xml:space="preserve"> de siniestro</w:t>
      </w:r>
      <w:r w:rsidR="00B713EB">
        <w:rPr>
          <w:rFonts w:ascii="Arial Narrow" w:hAnsi="Arial Narrow" w:cs="Arial"/>
          <w:color w:val="000000"/>
        </w:rPr>
        <w:t xml:space="preserve"> más el  21</w:t>
      </w:r>
      <w:r w:rsidR="00E36FED" w:rsidRPr="0095602E">
        <w:rPr>
          <w:rFonts w:ascii="Arial Narrow" w:hAnsi="Arial Narrow" w:cs="Arial"/>
          <w:color w:val="000000"/>
        </w:rPr>
        <w:t>% del capital del préstamo</w:t>
      </w:r>
      <w:r w:rsidR="00B713EB">
        <w:rPr>
          <w:rFonts w:ascii="Arial Narrow" w:hAnsi="Arial Narrow" w:cs="Arial"/>
          <w:color w:val="000000"/>
        </w:rPr>
        <w:t>/</w:t>
      </w:r>
      <w:r>
        <w:rPr>
          <w:rFonts w:ascii="Arial Narrow" w:hAnsi="Arial Narrow" w:cs="Arial"/>
          <w:color w:val="000000"/>
        </w:rPr>
        <w:t>crédito pendiente de amortizar.</w:t>
      </w:r>
    </w:p>
    <w:p w:rsidR="00E36FED" w:rsidRPr="003044C7" w:rsidRDefault="009F2BDD" w:rsidP="006D14FB">
      <w:pPr>
        <w:ind w:left="549"/>
        <w:jc w:val="both"/>
        <w:rPr>
          <w:rFonts w:ascii="Arial Narrow" w:hAnsi="Arial Narrow" w:cs="Arial"/>
          <w:b/>
          <w:color w:val="000000"/>
        </w:rPr>
      </w:pPr>
      <w:r w:rsidRPr="003044C7">
        <w:rPr>
          <w:rFonts w:ascii="Arial Narrow" w:hAnsi="Arial Narrow" w:cs="Arial"/>
          <w:b/>
          <w:color w:val="000000"/>
        </w:rPr>
        <w:t xml:space="preserve">El </w:t>
      </w:r>
      <w:r w:rsidR="00B713EB" w:rsidRPr="003044C7">
        <w:rPr>
          <w:rFonts w:ascii="Arial Narrow" w:hAnsi="Arial Narrow" w:cs="Arial"/>
          <w:b/>
          <w:i/>
          <w:color w:val="000000"/>
        </w:rPr>
        <w:t xml:space="preserve">límite </w:t>
      </w:r>
      <w:r w:rsidR="00052A8B" w:rsidRPr="003044C7">
        <w:rPr>
          <w:rFonts w:ascii="Arial Narrow" w:hAnsi="Arial Narrow" w:cs="Arial"/>
          <w:b/>
          <w:i/>
          <w:color w:val="000000"/>
        </w:rPr>
        <w:t xml:space="preserve">máximo </w:t>
      </w:r>
      <w:r w:rsidR="00B713EB" w:rsidRPr="003044C7">
        <w:rPr>
          <w:rFonts w:ascii="Arial Narrow" w:hAnsi="Arial Narrow" w:cs="Arial"/>
          <w:b/>
          <w:i/>
          <w:color w:val="000000"/>
        </w:rPr>
        <w:t>de</w:t>
      </w:r>
      <w:r w:rsidR="006D14FB" w:rsidRPr="003044C7">
        <w:rPr>
          <w:rFonts w:ascii="Arial Narrow" w:hAnsi="Arial Narrow" w:cs="Arial"/>
          <w:b/>
          <w:i/>
          <w:color w:val="000000"/>
        </w:rPr>
        <w:t xml:space="preserve"> </w:t>
      </w:r>
      <w:r w:rsidRPr="003044C7">
        <w:rPr>
          <w:rFonts w:ascii="Arial Narrow" w:hAnsi="Arial Narrow" w:cs="Arial"/>
          <w:b/>
          <w:i/>
          <w:color w:val="000000"/>
        </w:rPr>
        <w:t>indemnización asciende a</w:t>
      </w:r>
      <w:r w:rsidR="00B713EB" w:rsidRPr="003044C7">
        <w:rPr>
          <w:rFonts w:ascii="Arial Narrow" w:hAnsi="Arial Narrow" w:cs="Arial"/>
          <w:b/>
          <w:i/>
          <w:color w:val="000000"/>
        </w:rPr>
        <w:t xml:space="preserve"> 15.000 Euros</w:t>
      </w:r>
      <w:r w:rsidR="006D14FB" w:rsidRPr="003044C7">
        <w:rPr>
          <w:rFonts w:ascii="Arial Narrow" w:hAnsi="Arial Narrow" w:cs="Arial"/>
          <w:b/>
          <w:color w:val="000000"/>
        </w:rPr>
        <w:t>.</w:t>
      </w:r>
    </w:p>
    <w:p w:rsidR="008136CB" w:rsidRPr="0095602E" w:rsidRDefault="008136CB" w:rsidP="006D14FB">
      <w:pPr>
        <w:ind w:left="549"/>
        <w:jc w:val="both"/>
        <w:rPr>
          <w:rFonts w:ascii="Arial Narrow" w:hAnsi="Arial Narrow" w:cs="Arial"/>
          <w:color w:val="000000"/>
        </w:rPr>
      </w:pPr>
    </w:p>
    <w:p w:rsidR="006463AD" w:rsidRDefault="00380AEF" w:rsidP="009F2BDD">
      <w:pPr>
        <w:numPr>
          <w:ilvl w:val="0"/>
          <w:numId w:val="24"/>
        </w:numPr>
        <w:jc w:val="both"/>
        <w:rPr>
          <w:rFonts w:ascii="Arial Narrow" w:hAnsi="Arial Narrow" w:cs="Arial"/>
          <w:color w:val="000000"/>
        </w:rPr>
      </w:pPr>
      <w:r w:rsidRPr="00162728">
        <w:rPr>
          <w:rFonts w:ascii="Arial Narrow" w:hAnsi="Arial Narrow" w:cs="Arial"/>
          <w:color w:val="000000"/>
        </w:rPr>
        <w:t>Si el Vehículo</w:t>
      </w:r>
      <w:r w:rsidR="008136CB">
        <w:rPr>
          <w:rFonts w:ascii="Arial Narrow" w:hAnsi="Arial Narrow" w:cs="Arial"/>
          <w:color w:val="000000"/>
        </w:rPr>
        <w:t xml:space="preserve"> financiado está asegurado a través</w:t>
      </w:r>
      <w:r w:rsidRPr="00162728">
        <w:rPr>
          <w:rFonts w:ascii="Arial Narrow" w:hAnsi="Arial Narrow" w:cs="Arial"/>
          <w:color w:val="000000"/>
        </w:rPr>
        <w:t xml:space="preserve"> </w:t>
      </w:r>
      <w:r w:rsidR="008136CB">
        <w:rPr>
          <w:rFonts w:ascii="Arial Narrow" w:hAnsi="Arial Narrow" w:cs="Arial"/>
          <w:color w:val="000000"/>
        </w:rPr>
        <w:t xml:space="preserve">de </w:t>
      </w:r>
      <w:r w:rsidR="00162728" w:rsidRPr="00162728">
        <w:rPr>
          <w:rFonts w:ascii="Arial Narrow" w:hAnsi="Arial Narrow" w:cs="Arial"/>
          <w:color w:val="000000"/>
        </w:rPr>
        <w:t xml:space="preserve">una </w:t>
      </w:r>
      <w:r w:rsidR="00C858EE">
        <w:rPr>
          <w:rFonts w:ascii="Arial Narrow" w:hAnsi="Arial Narrow" w:cs="Arial"/>
          <w:color w:val="000000"/>
        </w:rPr>
        <w:t>póliza de Responsabilidad Civil de Suscripción Obligatoria</w:t>
      </w:r>
      <w:r w:rsidR="00162728" w:rsidRPr="00162728">
        <w:rPr>
          <w:rFonts w:ascii="Arial Narrow" w:hAnsi="Arial Narrow" w:cs="Arial"/>
          <w:color w:val="000000"/>
        </w:rPr>
        <w:t xml:space="preserve"> y</w:t>
      </w:r>
      <w:r w:rsidRPr="00162728">
        <w:rPr>
          <w:rFonts w:ascii="Arial Narrow" w:hAnsi="Arial Narrow" w:cs="Arial"/>
          <w:color w:val="000000"/>
        </w:rPr>
        <w:t xml:space="preserve"> el asegurado</w:t>
      </w:r>
      <w:r w:rsidR="00162728" w:rsidRPr="00162728">
        <w:rPr>
          <w:rFonts w:ascii="Arial Narrow" w:hAnsi="Arial Narrow" w:cs="Arial"/>
          <w:color w:val="000000"/>
        </w:rPr>
        <w:t xml:space="preserve"> es</w:t>
      </w:r>
      <w:r w:rsidRPr="00162728">
        <w:rPr>
          <w:rFonts w:ascii="Arial Narrow" w:hAnsi="Arial Narrow" w:cs="Arial"/>
          <w:color w:val="000000"/>
        </w:rPr>
        <w:t xml:space="preserve"> el responsable</w:t>
      </w:r>
      <w:r w:rsidR="00E36FED" w:rsidRPr="00162728">
        <w:rPr>
          <w:rFonts w:ascii="Arial Narrow" w:hAnsi="Arial Narrow" w:cs="Arial"/>
          <w:color w:val="000000"/>
        </w:rPr>
        <w:t xml:space="preserve"> del siniestro</w:t>
      </w:r>
      <w:r w:rsidR="00D51499">
        <w:rPr>
          <w:rFonts w:ascii="Arial Narrow" w:hAnsi="Arial Narrow" w:cs="Arial"/>
          <w:color w:val="000000"/>
        </w:rPr>
        <w:t xml:space="preserve">, </w:t>
      </w:r>
      <w:r w:rsidR="00E36FED" w:rsidRPr="00162728">
        <w:rPr>
          <w:rFonts w:ascii="Arial Narrow" w:hAnsi="Arial Narrow" w:cs="Arial"/>
          <w:color w:val="000000"/>
        </w:rPr>
        <w:t xml:space="preserve">CARDIF </w:t>
      </w:r>
      <w:r w:rsidR="00052A8B">
        <w:rPr>
          <w:rFonts w:ascii="Arial Narrow" w:hAnsi="Arial Narrow" w:cs="Arial"/>
          <w:color w:val="000000"/>
        </w:rPr>
        <w:t xml:space="preserve">abonará </w:t>
      </w:r>
      <w:r w:rsidR="00E36FED" w:rsidRPr="00162728">
        <w:rPr>
          <w:rFonts w:ascii="Arial Narrow" w:hAnsi="Arial Narrow" w:cs="Arial"/>
          <w:color w:val="000000"/>
        </w:rPr>
        <w:t>al Benefic</w:t>
      </w:r>
      <w:r w:rsidRPr="00162728">
        <w:rPr>
          <w:rFonts w:ascii="Arial Narrow" w:hAnsi="Arial Narrow" w:cs="Arial"/>
          <w:color w:val="000000"/>
        </w:rPr>
        <w:t>iario</w:t>
      </w:r>
      <w:r w:rsidR="00052A8B">
        <w:rPr>
          <w:rFonts w:ascii="Arial Narrow" w:hAnsi="Arial Narrow" w:cs="Arial"/>
          <w:color w:val="000000"/>
        </w:rPr>
        <w:t xml:space="preserve"> de la póliza</w:t>
      </w:r>
      <w:r w:rsidR="006654B2">
        <w:rPr>
          <w:rFonts w:ascii="Arial Narrow" w:hAnsi="Arial Narrow" w:cs="Arial"/>
          <w:color w:val="000000"/>
        </w:rPr>
        <w:t xml:space="preserve"> </w:t>
      </w:r>
      <w:r w:rsidRPr="00162728">
        <w:rPr>
          <w:rFonts w:ascii="Arial Narrow" w:hAnsi="Arial Narrow" w:cs="Arial"/>
          <w:color w:val="000000"/>
        </w:rPr>
        <w:t xml:space="preserve">el </w:t>
      </w:r>
      <w:r w:rsidR="00617A89">
        <w:rPr>
          <w:rFonts w:ascii="Arial Narrow" w:hAnsi="Arial Narrow" w:cs="Arial"/>
          <w:color w:val="000000"/>
        </w:rPr>
        <w:t>menor</w:t>
      </w:r>
      <w:r w:rsidR="000B2F9D">
        <w:rPr>
          <w:rFonts w:ascii="Arial Narrow" w:hAnsi="Arial Narrow" w:cs="Arial"/>
          <w:color w:val="000000"/>
        </w:rPr>
        <w:t xml:space="preserve"> importe</w:t>
      </w:r>
      <w:r w:rsidR="003044C7">
        <w:rPr>
          <w:rFonts w:ascii="Arial Narrow" w:hAnsi="Arial Narrow" w:cs="Arial"/>
          <w:color w:val="000000"/>
        </w:rPr>
        <w:t xml:space="preserve"> de las siguientes cantidades:</w:t>
      </w:r>
    </w:p>
    <w:p w:rsidR="006463AD" w:rsidRDefault="006463AD" w:rsidP="006463AD">
      <w:pPr>
        <w:ind w:left="549"/>
        <w:jc w:val="both"/>
        <w:rPr>
          <w:rFonts w:ascii="Arial Narrow" w:hAnsi="Arial Narrow" w:cs="Arial"/>
          <w:color w:val="000000"/>
        </w:rPr>
      </w:pPr>
    </w:p>
    <w:p w:rsidR="006463AD" w:rsidRDefault="006463AD" w:rsidP="006463AD">
      <w:pPr>
        <w:numPr>
          <w:ilvl w:val="0"/>
          <w:numId w:val="25"/>
        </w:numPr>
        <w:jc w:val="both"/>
        <w:rPr>
          <w:rFonts w:ascii="Arial Narrow" w:hAnsi="Arial Narrow" w:cs="Arial"/>
          <w:color w:val="000000"/>
        </w:rPr>
      </w:pPr>
      <w:r>
        <w:rPr>
          <w:rFonts w:ascii="Arial Narrow" w:hAnsi="Arial Narrow" w:cs="Arial"/>
          <w:color w:val="000000"/>
        </w:rPr>
        <w:t xml:space="preserve">2a) del </w:t>
      </w:r>
      <w:r w:rsidRPr="00162728">
        <w:rPr>
          <w:rFonts w:ascii="Arial Narrow" w:hAnsi="Arial Narrow" w:cs="Arial"/>
          <w:color w:val="000000"/>
        </w:rPr>
        <w:t>capital pendiente de amortizar</w:t>
      </w:r>
      <w:r>
        <w:rPr>
          <w:rFonts w:ascii="Arial Narrow" w:hAnsi="Arial Narrow" w:cs="Arial"/>
          <w:color w:val="000000"/>
        </w:rPr>
        <w:t xml:space="preserve"> excluyendo los impagados en el momento inmediatamente anterior a la ocurrencia de siniestro</w:t>
      </w:r>
      <w:r w:rsidR="003044C7">
        <w:rPr>
          <w:rFonts w:ascii="Arial Narrow" w:hAnsi="Arial Narrow" w:cs="Arial"/>
          <w:color w:val="000000"/>
        </w:rPr>
        <w:t xml:space="preserve"> más el </w:t>
      </w:r>
      <w:r w:rsidR="003044C7" w:rsidRPr="003044C7">
        <w:rPr>
          <w:rFonts w:ascii="Arial Narrow" w:hAnsi="Arial Narrow" w:cs="Arial"/>
          <w:color w:val="000000"/>
        </w:rPr>
        <w:t>21% del capital del préstamo/crédito pendiente</w:t>
      </w:r>
      <w:r w:rsidR="003044C7">
        <w:rPr>
          <w:rFonts w:ascii="Arial Narrow" w:hAnsi="Arial Narrow" w:cs="Arial"/>
          <w:color w:val="000000"/>
        </w:rPr>
        <w:t xml:space="preserve"> de amortizar,   o</w:t>
      </w:r>
    </w:p>
    <w:p w:rsidR="003044C7" w:rsidRDefault="003044C7" w:rsidP="003044C7">
      <w:pPr>
        <w:ind w:left="1269"/>
        <w:jc w:val="both"/>
        <w:rPr>
          <w:rFonts w:ascii="Arial Narrow" w:hAnsi="Arial Narrow" w:cs="Arial"/>
          <w:color w:val="000000"/>
        </w:rPr>
      </w:pPr>
    </w:p>
    <w:p w:rsidR="000B2F9D" w:rsidRDefault="006463AD" w:rsidP="006463AD">
      <w:pPr>
        <w:numPr>
          <w:ilvl w:val="0"/>
          <w:numId w:val="25"/>
        </w:numPr>
        <w:jc w:val="both"/>
        <w:rPr>
          <w:rFonts w:ascii="Arial Narrow" w:hAnsi="Arial Narrow" w:cs="Arial"/>
          <w:color w:val="000000"/>
        </w:rPr>
      </w:pPr>
      <w:r>
        <w:rPr>
          <w:rFonts w:ascii="Arial Narrow" w:hAnsi="Arial Narrow" w:cs="Arial"/>
          <w:color w:val="000000"/>
        </w:rPr>
        <w:t xml:space="preserve">2b) </w:t>
      </w:r>
      <w:r w:rsidRPr="00162728">
        <w:rPr>
          <w:rFonts w:ascii="Arial Narrow" w:hAnsi="Arial Narrow" w:cs="Arial"/>
          <w:color w:val="000000"/>
        </w:rPr>
        <w:t>el valor del Eurota</w:t>
      </w:r>
      <w:r>
        <w:rPr>
          <w:rFonts w:ascii="Arial Narrow" w:hAnsi="Arial Narrow" w:cs="Arial"/>
          <w:color w:val="000000"/>
        </w:rPr>
        <w:t>x</w:t>
      </w:r>
      <w:r w:rsidR="000B2F9D">
        <w:rPr>
          <w:rFonts w:ascii="Arial Narrow" w:hAnsi="Arial Narrow" w:cs="Arial"/>
          <w:color w:val="000000"/>
        </w:rPr>
        <w:t xml:space="preserve"> </w:t>
      </w:r>
      <w:r w:rsidR="009F2BDD" w:rsidRPr="006463AD">
        <w:rPr>
          <w:rFonts w:ascii="Arial Narrow" w:hAnsi="Arial Narrow" w:cs="Arial"/>
          <w:color w:val="000000"/>
        </w:rPr>
        <w:t>en el momento inmediatamente anteri</w:t>
      </w:r>
      <w:r w:rsidR="000B2F9D">
        <w:rPr>
          <w:rFonts w:ascii="Arial Narrow" w:hAnsi="Arial Narrow" w:cs="Arial"/>
          <w:color w:val="000000"/>
        </w:rPr>
        <w:t>or a la ocurrencia de siniestro</w:t>
      </w:r>
      <w:r w:rsidR="003044C7">
        <w:rPr>
          <w:rFonts w:ascii="Arial Narrow" w:hAnsi="Arial Narrow" w:cs="Arial"/>
          <w:color w:val="000000"/>
        </w:rPr>
        <w:t xml:space="preserve"> </w:t>
      </w:r>
      <w:r w:rsidR="003044C7" w:rsidRPr="003044C7">
        <w:rPr>
          <w:rFonts w:ascii="Arial Narrow" w:hAnsi="Arial Narrow" w:cs="Arial"/>
          <w:color w:val="000000"/>
        </w:rPr>
        <w:t>más el 21% del capital del préstamo/crédito pendiente de amortizar</w:t>
      </w:r>
    </w:p>
    <w:p w:rsidR="00106A52" w:rsidRPr="00106A52" w:rsidRDefault="003044C7" w:rsidP="003044C7">
      <w:pPr>
        <w:jc w:val="both"/>
        <w:rPr>
          <w:rFonts w:ascii="Arial Narrow" w:hAnsi="Arial Narrow" w:cs="Arial"/>
          <w:color w:val="000000"/>
        </w:rPr>
      </w:pPr>
      <w:r>
        <w:rPr>
          <w:rFonts w:ascii="Arial Narrow" w:hAnsi="Arial Narrow" w:cs="Arial"/>
          <w:b/>
          <w:i/>
          <w:color w:val="000000"/>
        </w:rPr>
        <w:t xml:space="preserve">          </w:t>
      </w:r>
      <w:r w:rsidR="00C858EE">
        <w:rPr>
          <w:rFonts w:ascii="Arial Narrow" w:hAnsi="Arial Narrow" w:cs="Arial"/>
          <w:b/>
          <w:i/>
          <w:color w:val="000000"/>
        </w:rPr>
        <w:t>En ambos casos,</w:t>
      </w:r>
      <w:r>
        <w:rPr>
          <w:rFonts w:ascii="Arial Narrow" w:hAnsi="Arial Narrow" w:cs="Arial"/>
          <w:b/>
          <w:i/>
          <w:color w:val="000000"/>
        </w:rPr>
        <w:t xml:space="preserve">  </w:t>
      </w:r>
      <w:r w:rsidR="00C858EE">
        <w:rPr>
          <w:rFonts w:ascii="Arial Narrow" w:hAnsi="Arial Narrow" w:cs="Arial"/>
          <w:b/>
          <w:i/>
          <w:color w:val="000000"/>
        </w:rPr>
        <w:t>e</w:t>
      </w:r>
      <w:r w:rsidR="009F2BDD" w:rsidRPr="003044C7">
        <w:rPr>
          <w:rFonts w:ascii="Arial Narrow" w:hAnsi="Arial Narrow" w:cs="Arial"/>
          <w:b/>
          <w:i/>
          <w:color w:val="000000"/>
        </w:rPr>
        <w:t xml:space="preserve">l </w:t>
      </w:r>
      <w:r w:rsidR="00380AEF" w:rsidRPr="0024344F">
        <w:rPr>
          <w:rFonts w:ascii="Arial Narrow" w:hAnsi="Arial Narrow" w:cs="Arial"/>
          <w:b/>
          <w:i/>
          <w:color w:val="000000"/>
        </w:rPr>
        <w:t xml:space="preserve">límite </w:t>
      </w:r>
      <w:r w:rsidR="00052A8B">
        <w:rPr>
          <w:rFonts w:ascii="Arial Narrow" w:hAnsi="Arial Narrow" w:cs="Arial"/>
          <w:b/>
          <w:i/>
          <w:color w:val="000000"/>
        </w:rPr>
        <w:t xml:space="preserve">máximo </w:t>
      </w:r>
      <w:r w:rsidR="00380AEF" w:rsidRPr="0024344F">
        <w:rPr>
          <w:rFonts w:ascii="Arial Narrow" w:hAnsi="Arial Narrow" w:cs="Arial"/>
          <w:b/>
          <w:i/>
          <w:color w:val="000000"/>
        </w:rPr>
        <w:t xml:space="preserve">de </w:t>
      </w:r>
      <w:r w:rsidR="009F2BDD">
        <w:rPr>
          <w:rFonts w:ascii="Arial Narrow" w:hAnsi="Arial Narrow" w:cs="Arial"/>
          <w:b/>
          <w:i/>
          <w:color w:val="000000"/>
        </w:rPr>
        <w:t xml:space="preserve">indemnización asciende a </w:t>
      </w:r>
      <w:r w:rsidR="00380AEF" w:rsidRPr="0024344F">
        <w:rPr>
          <w:rFonts w:ascii="Arial Narrow" w:hAnsi="Arial Narrow" w:cs="Arial"/>
          <w:b/>
          <w:i/>
          <w:color w:val="000000"/>
        </w:rPr>
        <w:t>15.000 Euros</w:t>
      </w:r>
      <w:r w:rsidR="006D14FB">
        <w:rPr>
          <w:rFonts w:ascii="Arial Narrow" w:hAnsi="Arial Narrow" w:cs="Arial"/>
          <w:b/>
          <w:i/>
          <w:color w:val="000000"/>
        </w:rPr>
        <w:t>.</w:t>
      </w:r>
    </w:p>
    <w:p w:rsidR="004B1B91" w:rsidRPr="00D07666" w:rsidRDefault="004B1B91" w:rsidP="004B1B91">
      <w:pPr>
        <w:jc w:val="both"/>
        <w:rPr>
          <w:rFonts w:ascii="Arial Narrow" w:hAnsi="Arial Narrow" w:cs="Arial"/>
          <w:color w:val="000000"/>
        </w:rPr>
      </w:pPr>
    </w:p>
    <w:p w:rsidR="002B3C88" w:rsidRPr="002B3C88" w:rsidRDefault="002B3C88" w:rsidP="002B3C88">
      <w:pPr>
        <w:autoSpaceDE w:val="0"/>
        <w:autoSpaceDN w:val="0"/>
        <w:adjustRightInd w:val="0"/>
        <w:jc w:val="both"/>
        <w:rPr>
          <w:rFonts w:ascii="Arial Narrow" w:eastAsia="Calibri" w:hAnsi="Arial Narrow" w:cs="Arial Narrow"/>
          <w:color w:val="000000"/>
          <w:sz w:val="18"/>
          <w:szCs w:val="18"/>
          <w:lang w:val="es-ES_tradnl" w:eastAsia="en-US"/>
        </w:rPr>
      </w:pPr>
      <w:r w:rsidRPr="002B3C88">
        <w:rPr>
          <w:rFonts w:ascii="Arial Narrow" w:eastAsia="Calibri" w:hAnsi="Arial Narrow" w:cs="Arial"/>
          <w:b/>
          <w:bCs/>
          <w:color w:val="000000"/>
          <w:sz w:val="18"/>
          <w:szCs w:val="18"/>
          <w:highlight w:val="yellow"/>
          <w:lang w:val="es-ES_tradnl" w:eastAsia="en-US"/>
        </w:rPr>
        <w:t>EXCLUSIONES</w:t>
      </w:r>
      <w:r w:rsidRPr="00D07666">
        <w:rPr>
          <w:rFonts w:ascii="Arial Narrow" w:eastAsia="Calibri" w:hAnsi="Arial Narrow" w:cs="Arial"/>
          <w:b/>
          <w:bCs/>
          <w:color w:val="000000"/>
          <w:sz w:val="18"/>
          <w:szCs w:val="18"/>
          <w:lang w:val="es-ES_tradnl" w:eastAsia="en-US"/>
        </w:rPr>
        <w:t>.</w:t>
      </w:r>
    </w:p>
    <w:p w:rsidR="002B3C88" w:rsidRDefault="002B3C88" w:rsidP="002B3C88">
      <w:pPr>
        <w:widowControl w:val="0"/>
        <w:numPr>
          <w:ilvl w:val="0"/>
          <w:numId w:val="18"/>
        </w:numPr>
        <w:adjustRightInd w:val="0"/>
        <w:spacing w:before="120" w:line="360" w:lineRule="atLeast"/>
        <w:ind w:left="788" w:hanging="357"/>
        <w:jc w:val="both"/>
        <w:textAlignment w:val="baseline"/>
        <w:rPr>
          <w:rFonts w:ascii="Times New Roman" w:hAnsi="Times New Roman"/>
          <w:b/>
        </w:rPr>
      </w:pPr>
      <w:r w:rsidRPr="002B3C88">
        <w:rPr>
          <w:rFonts w:ascii="Times New Roman" w:hAnsi="Times New Roman"/>
          <w:b/>
        </w:rPr>
        <w:t>Vehículos Excluidos:</w:t>
      </w:r>
    </w:p>
    <w:p w:rsidR="00D07666" w:rsidRDefault="00D07666" w:rsidP="00D07666">
      <w:pPr>
        <w:widowControl w:val="0"/>
        <w:adjustRightInd w:val="0"/>
        <w:spacing w:before="120" w:line="360" w:lineRule="atLeast"/>
        <w:ind w:left="788"/>
        <w:jc w:val="both"/>
        <w:textAlignment w:val="baseline"/>
        <w:rPr>
          <w:rFonts w:ascii="Times New Roman" w:hAnsi="Times New Roman"/>
          <w:b/>
        </w:rPr>
      </w:pPr>
    </w:p>
    <w:p w:rsidR="002B3C88" w:rsidRPr="00BA3157" w:rsidRDefault="002B3C88" w:rsidP="002B3C88">
      <w:pPr>
        <w:ind w:left="708"/>
        <w:jc w:val="both"/>
        <w:rPr>
          <w:rFonts w:ascii="Times New Roman" w:hAnsi="Times New Roman" w:cs="Arial"/>
          <w:b/>
          <w:color w:val="000000"/>
        </w:rPr>
      </w:pPr>
      <w:r>
        <w:rPr>
          <w:rFonts w:ascii="Times New Roman" w:hAnsi="Times New Roman" w:cs="Arial"/>
          <w:b/>
          <w:color w:val="000000"/>
        </w:rPr>
        <w:t xml:space="preserve">1. </w:t>
      </w:r>
      <w:r w:rsidRPr="00BA3157">
        <w:rPr>
          <w:rFonts w:ascii="Times New Roman" w:hAnsi="Times New Roman" w:cs="Arial"/>
          <w:b/>
          <w:color w:val="000000"/>
        </w:rPr>
        <w:t>Vehículos eléctricos</w:t>
      </w:r>
    </w:p>
    <w:p w:rsidR="002B3C88" w:rsidRPr="00BA3157" w:rsidRDefault="002B3C88" w:rsidP="002B3C88">
      <w:pPr>
        <w:ind w:left="708"/>
        <w:jc w:val="both"/>
        <w:rPr>
          <w:rFonts w:ascii="Times New Roman" w:hAnsi="Times New Roman" w:cs="Arial"/>
          <w:b/>
          <w:color w:val="000000"/>
        </w:rPr>
      </w:pPr>
      <w:r>
        <w:rPr>
          <w:rFonts w:ascii="Times New Roman" w:hAnsi="Times New Roman" w:cs="Arial"/>
          <w:b/>
          <w:color w:val="000000"/>
        </w:rPr>
        <w:t xml:space="preserve">2. </w:t>
      </w:r>
      <w:r w:rsidRPr="00BA3157">
        <w:rPr>
          <w:rFonts w:ascii="Times New Roman" w:hAnsi="Times New Roman" w:cs="Arial"/>
          <w:b/>
          <w:color w:val="000000"/>
        </w:rPr>
        <w:t>Vehículos de alquiler (larga y corta duración)</w:t>
      </w:r>
    </w:p>
    <w:p w:rsidR="002B3C88" w:rsidRPr="00BA3157" w:rsidRDefault="002B3C88" w:rsidP="002B3C88">
      <w:pPr>
        <w:ind w:left="708"/>
        <w:jc w:val="both"/>
        <w:rPr>
          <w:rFonts w:ascii="Times New Roman" w:hAnsi="Times New Roman" w:cs="Arial"/>
          <w:b/>
          <w:color w:val="000000"/>
        </w:rPr>
      </w:pPr>
      <w:r>
        <w:rPr>
          <w:rFonts w:ascii="Times New Roman" w:hAnsi="Times New Roman" w:cs="Arial"/>
          <w:b/>
          <w:color w:val="000000"/>
        </w:rPr>
        <w:t xml:space="preserve">3. </w:t>
      </w:r>
      <w:r w:rsidRPr="00BA3157">
        <w:rPr>
          <w:rFonts w:ascii="Times New Roman" w:hAnsi="Times New Roman" w:cs="Arial"/>
          <w:b/>
          <w:color w:val="000000"/>
        </w:rPr>
        <w:t>Vehículos utilizados para un uso deportista o para competiciones</w:t>
      </w:r>
    </w:p>
    <w:p w:rsidR="002B3C88" w:rsidRPr="00BA3157" w:rsidRDefault="002B3C88" w:rsidP="002B3C88">
      <w:pPr>
        <w:ind w:left="708"/>
        <w:jc w:val="both"/>
        <w:rPr>
          <w:rFonts w:ascii="Times New Roman" w:hAnsi="Times New Roman" w:cs="Arial"/>
          <w:b/>
          <w:color w:val="000000"/>
        </w:rPr>
      </w:pPr>
      <w:r>
        <w:rPr>
          <w:rFonts w:ascii="Times New Roman" w:hAnsi="Times New Roman" w:cs="Arial"/>
          <w:b/>
          <w:color w:val="000000"/>
        </w:rPr>
        <w:t xml:space="preserve">4. </w:t>
      </w:r>
      <w:r w:rsidRPr="00BA3157">
        <w:rPr>
          <w:rFonts w:ascii="Times New Roman" w:hAnsi="Times New Roman" w:cs="Arial"/>
          <w:b/>
          <w:color w:val="000000"/>
        </w:rPr>
        <w:t>Vehículos de transporte de viajeros, mercancías y animales.</w:t>
      </w:r>
    </w:p>
    <w:p w:rsidR="002B3C88" w:rsidRPr="00BA3157" w:rsidRDefault="002B3C88" w:rsidP="002B3C88">
      <w:pPr>
        <w:ind w:left="708"/>
        <w:jc w:val="both"/>
        <w:rPr>
          <w:rFonts w:ascii="Times New Roman" w:hAnsi="Times New Roman" w:cs="Arial"/>
          <w:b/>
          <w:color w:val="000000"/>
        </w:rPr>
      </w:pPr>
      <w:r>
        <w:rPr>
          <w:rFonts w:ascii="Times New Roman" w:hAnsi="Times New Roman" w:cs="Arial"/>
          <w:b/>
          <w:color w:val="000000"/>
        </w:rPr>
        <w:t xml:space="preserve">5. </w:t>
      </w:r>
      <w:r w:rsidRPr="00BA3157">
        <w:rPr>
          <w:rFonts w:ascii="Times New Roman" w:hAnsi="Times New Roman" w:cs="Arial"/>
          <w:b/>
          <w:color w:val="000000"/>
        </w:rPr>
        <w:t>Vehículos permiso de conducir</w:t>
      </w:r>
    </w:p>
    <w:p w:rsidR="002B3C88" w:rsidRPr="00BA3157" w:rsidRDefault="002B3C88" w:rsidP="002B3C88">
      <w:pPr>
        <w:ind w:left="708"/>
        <w:jc w:val="both"/>
        <w:rPr>
          <w:rFonts w:ascii="Times New Roman" w:hAnsi="Times New Roman" w:cs="Arial"/>
          <w:b/>
          <w:color w:val="000000"/>
        </w:rPr>
      </w:pPr>
      <w:r>
        <w:rPr>
          <w:rFonts w:ascii="Times New Roman" w:hAnsi="Times New Roman" w:cs="Arial"/>
          <w:b/>
          <w:color w:val="000000"/>
        </w:rPr>
        <w:t xml:space="preserve">6. </w:t>
      </w:r>
      <w:r w:rsidRPr="00BA3157">
        <w:rPr>
          <w:rFonts w:ascii="Times New Roman" w:hAnsi="Times New Roman" w:cs="Arial"/>
          <w:b/>
          <w:color w:val="000000"/>
        </w:rPr>
        <w:t>Vehículos de más de 7 años</w:t>
      </w:r>
    </w:p>
    <w:p w:rsidR="002B3C88" w:rsidRPr="00BA3157" w:rsidRDefault="002B3C88" w:rsidP="002B3C88">
      <w:pPr>
        <w:ind w:left="708"/>
        <w:jc w:val="both"/>
        <w:rPr>
          <w:rFonts w:ascii="Times New Roman" w:hAnsi="Times New Roman" w:cs="Arial"/>
          <w:b/>
          <w:color w:val="000000"/>
        </w:rPr>
      </w:pPr>
      <w:r>
        <w:rPr>
          <w:rFonts w:ascii="Times New Roman" w:hAnsi="Times New Roman" w:cs="Arial"/>
          <w:b/>
          <w:color w:val="000000"/>
        </w:rPr>
        <w:t xml:space="preserve">7. </w:t>
      </w:r>
      <w:r w:rsidRPr="00BA3157">
        <w:rPr>
          <w:rFonts w:ascii="Times New Roman" w:hAnsi="Times New Roman" w:cs="Arial"/>
          <w:b/>
          <w:color w:val="000000"/>
        </w:rPr>
        <w:t>Bicicletas</w:t>
      </w:r>
    </w:p>
    <w:p w:rsidR="002B3C88" w:rsidRDefault="002B3C88" w:rsidP="002B3C88">
      <w:pPr>
        <w:ind w:left="708"/>
        <w:jc w:val="both"/>
        <w:rPr>
          <w:rFonts w:ascii="Times New Roman" w:hAnsi="Times New Roman" w:cs="Arial"/>
          <w:b/>
          <w:color w:val="000000"/>
        </w:rPr>
      </w:pPr>
      <w:r>
        <w:rPr>
          <w:rFonts w:ascii="Times New Roman" w:hAnsi="Times New Roman" w:cs="Arial"/>
          <w:b/>
          <w:color w:val="000000"/>
        </w:rPr>
        <w:t xml:space="preserve">8. </w:t>
      </w:r>
      <w:r w:rsidRPr="00BA3157">
        <w:rPr>
          <w:rFonts w:ascii="Times New Roman" w:hAnsi="Times New Roman" w:cs="Arial"/>
          <w:b/>
          <w:color w:val="000000"/>
        </w:rPr>
        <w:t>Vehículos de autoescuela</w:t>
      </w:r>
      <w:r>
        <w:rPr>
          <w:rFonts w:ascii="Times New Roman" w:hAnsi="Times New Roman" w:cs="Arial"/>
          <w:b/>
          <w:color w:val="000000"/>
        </w:rPr>
        <w:t>, ambulancias, autobuses de línea, camiones</w:t>
      </w:r>
    </w:p>
    <w:p w:rsidR="002B3C88" w:rsidRDefault="002B3C88" w:rsidP="002B3C88">
      <w:pPr>
        <w:ind w:left="708"/>
        <w:jc w:val="both"/>
        <w:rPr>
          <w:rFonts w:ascii="Times New Roman" w:hAnsi="Times New Roman" w:cs="Arial"/>
          <w:b/>
          <w:color w:val="000000"/>
        </w:rPr>
      </w:pPr>
      <w:r>
        <w:rPr>
          <w:rFonts w:ascii="Times New Roman" w:hAnsi="Times New Roman" w:cs="Arial"/>
          <w:b/>
          <w:color w:val="000000"/>
        </w:rPr>
        <w:t xml:space="preserve">9. Vehículos utilitarios de más de 3,5 toneladas </w:t>
      </w:r>
    </w:p>
    <w:p w:rsidR="002B3C88" w:rsidRDefault="002B3C88" w:rsidP="002B3C88">
      <w:pPr>
        <w:ind w:left="708"/>
        <w:jc w:val="both"/>
        <w:rPr>
          <w:rFonts w:ascii="Times New Roman" w:hAnsi="Times New Roman" w:cs="Arial"/>
          <w:b/>
          <w:color w:val="000000"/>
        </w:rPr>
      </w:pPr>
      <w:r>
        <w:rPr>
          <w:rFonts w:ascii="Times New Roman" w:hAnsi="Times New Roman" w:cs="Arial"/>
          <w:b/>
          <w:color w:val="000000"/>
        </w:rPr>
        <w:t>10. Vehículos que sean utilizados como taxi</w:t>
      </w:r>
    </w:p>
    <w:p w:rsidR="002B3C88" w:rsidRDefault="002B3C88" w:rsidP="002B3C88">
      <w:pPr>
        <w:ind w:left="708"/>
        <w:jc w:val="both"/>
        <w:rPr>
          <w:rFonts w:ascii="Times New Roman" w:hAnsi="Times New Roman" w:cs="Arial"/>
          <w:b/>
          <w:color w:val="000000"/>
        </w:rPr>
      </w:pPr>
      <w:r>
        <w:rPr>
          <w:rFonts w:ascii="Times New Roman" w:hAnsi="Times New Roman" w:cs="Arial"/>
          <w:b/>
          <w:color w:val="000000"/>
        </w:rPr>
        <w:t>11. Ciclomotores</w:t>
      </w:r>
    </w:p>
    <w:p w:rsidR="002B3C88" w:rsidRDefault="002B3C88" w:rsidP="002B3C88">
      <w:pPr>
        <w:ind w:left="708"/>
        <w:jc w:val="both"/>
        <w:rPr>
          <w:rFonts w:ascii="Arial Narrow" w:hAnsi="Arial Narrow" w:cs="Arial"/>
          <w:color w:val="000000"/>
        </w:rPr>
      </w:pPr>
      <w:r>
        <w:rPr>
          <w:rFonts w:ascii="Times New Roman" w:hAnsi="Times New Roman" w:cs="Arial"/>
          <w:b/>
          <w:color w:val="000000"/>
        </w:rPr>
        <w:t xml:space="preserve">12.- Vehículos que no posean en regla la documentación y autorización legal para ser conducidos.  </w:t>
      </w:r>
    </w:p>
    <w:p w:rsidR="002B3C88" w:rsidRPr="00261FD7" w:rsidRDefault="002B3C88" w:rsidP="002B3C88">
      <w:pPr>
        <w:widowControl w:val="0"/>
        <w:numPr>
          <w:ilvl w:val="0"/>
          <w:numId w:val="19"/>
        </w:numPr>
        <w:adjustRightInd w:val="0"/>
        <w:spacing w:before="120" w:line="360" w:lineRule="atLeast"/>
        <w:jc w:val="both"/>
        <w:textAlignment w:val="baseline"/>
        <w:rPr>
          <w:rFonts w:ascii="Times New Roman" w:hAnsi="Times New Roman"/>
          <w:b/>
        </w:rPr>
      </w:pPr>
      <w:r w:rsidRPr="00261FD7">
        <w:rPr>
          <w:rFonts w:ascii="Times New Roman" w:hAnsi="Times New Roman"/>
          <w:b/>
        </w:rPr>
        <w:t>Siniestros Excluidos:</w:t>
      </w:r>
    </w:p>
    <w:p w:rsidR="002B3C88" w:rsidRDefault="002B3C88" w:rsidP="002B3C88">
      <w:pPr>
        <w:jc w:val="both"/>
        <w:rPr>
          <w:rFonts w:ascii="Times New Roman" w:hAnsi="Times New Roman" w:cs="Arial"/>
          <w:b/>
          <w:color w:val="000000"/>
        </w:rPr>
      </w:pPr>
    </w:p>
    <w:p w:rsidR="002B3C88" w:rsidRPr="002B3C88" w:rsidRDefault="002B3C88" w:rsidP="002B3C88">
      <w:pPr>
        <w:jc w:val="both"/>
        <w:rPr>
          <w:rFonts w:ascii="Arial Narrow" w:hAnsi="Arial Narrow" w:cs="Arial"/>
          <w:b/>
          <w:color w:val="000000"/>
        </w:rPr>
      </w:pPr>
      <w:r w:rsidRPr="002B3C88">
        <w:rPr>
          <w:rFonts w:ascii="Arial Narrow" w:hAnsi="Arial Narrow" w:cs="Arial"/>
          <w:b/>
          <w:color w:val="000000"/>
        </w:rPr>
        <w:t>Quedan excluidas, en todo caso, las consecuencias derivadas de los hechos siguientes:</w:t>
      </w:r>
    </w:p>
    <w:p w:rsidR="002B3C88" w:rsidRPr="002B3C88" w:rsidRDefault="002B3C88" w:rsidP="002B3C88">
      <w:pPr>
        <w:jc w:val="both"/>
        <w:rPr>
          <w:rFonts w:ascii="Arial Narrow" w:hAnsi="Arial Narrow" w:cs="Arial"/>
          <w:b/>
          <w:color w:val="000000"/>
        </w:rPr>
      </w:pPr>
    </w:p>
    <w:p w:rsidR="002B3C88" w:rsidRPr="002B3C88" w:rsidRDefault="002B3C88" w:rsidP="002B3C88">
      <w:pPr>
        <w:jc w:val="both"/>
        <w:rPr>
          <w:rFonts w:ascii="Arial Narrow" w:hAnsi="Arial Narrow" w:cs="Arial"/>
          <w:b/>
          <w:i/>
          <w:color w:val="000000"/>
        </w:rPr>
      </w:pPr>
      <w:r w:rsidRPr="002B3C88">
        <w:rPr>
          <w:rFonts w:ascii="Arial Narrow" w:hAnsi="Arial Narrow" w:cs="Arial"/>
          <w:b/>
          <w:i/>
          <w:color w:val="000000"/>
        </w:rPr>
        <w:t>- Los causados intencionadamente con el vehículo o al vehículo por el Asegurado o por el conductor o familiares hasta el tercer grado, salvo que el daño haya sido causado en estado de necesidad.</w:t>
      </w:r>
    </w:p>
    <w:p w:rsidR="002B3C88" w:rsidRPr="002B3C88" w:rsidRDefault="002B3C88" w:rsidP="002B3C88">
      <w:pPr>
        <w:jc w:val="both"/>
        <w:rPr>
          <w:rFonts w:ascii="Arial Narrow" w:hAnsi="Arial Narrow" w:cs="Arial"/>
          <w:b/>
          <w:i/>
          <w:color w:val="000000"/>
        </w:rPr>
      </w:pPr>
    </w:p>
    <w:p w:rsidR="002B3C88" w:rsidRPr="002B3C88" w:rsidRDefault="002B3C88" w:rsidP="002B3C88">
      <w:pPr>
        <w:jc w:val="both"/>
        <w:rPr>
          <w:rFonts w:ascii="Arial Narrow" w:hAnsi="Arial Narrow" w:cs="Arial"/>
          <w:b/>
          <w:i/>
          <w:color w:val="000000"/>
        </w:rPr>
      </w:pPr>
      <w:r w:rsidRPr="002B3C88">
        <w:rPr>
          <w:rFonts w:ascii="Arial Narrow" w:hAnsi="Arial Narrow" w:cs="Arial"/>
          <w:b/>
          <w:i/>
          <w:color w:val="000000"/>
        </w:rPr>
        <w:lastRenderedPageBreak/>
        <w:t>- Los daños causados por el conductor no teniendo en regla o careciendo del correspondiente permiso de conducir.</w:t>
      </w:r>
    </w:p>
    <w:p w:rsidR="002B3C88" w:rsidRPr="002B3C88" w:rsidRDefault="002B3C88" w:rsidP="002B3C88">
      <w:pPr>
        <w:jc w:val="both"/>
        <w:rPr>
          <w:rFonts w:ascii="Arial Narrow" w:hAnsi="Arial Narrow" w:cs="Arial"/>
          <w:b/>
          <w:i/>
          <w:color w:val="000000"/>
        </w:rPr>
      </w:pPr>
    </w:p>
    <w:p w:rsidR="002B3C88" w:rsidRPr="002B3C88" w:rsidRDefault="002B3C88" w:rsidP="002B3C88">
      <w:pPr>
        <w:jc w:val="both"/>
        <w:rPr>
          <w:rFonts w:ascii="Arial Narrow" w:hAnsi="Arial Narrow" w:cs="Arial"/>
          <w:b/>
          <w:i/>
          <w:color w:val="000000"/>
        </w:rPr>
      </w:pPr>
      <w:r w:rsidRPr="002B3C88">
        <w:rPr>
          <w:rFonts w:ascii="Arial Narrow" w:hAnsi="Arial Narrow" w:cs="Arial"/>
          <w:b/>
          <w:i/>
          <w:color w:val="000000"/>
        </w:rPr>
        <w:t>- Los que se produzcan con ocasión de la participación del vehículo asegurado en apuestas, desafíos o competiciones deportivas.</w:t>
      </w:r>
    </w:p>
    <w:p w:rsidR="002B3C88" w:rsidRPr="002B3C88" w:rsidRDefault="002B3C88" w:rsidP="002B3C88">
      <w:pPr>
        <w:jc w:val="both"/>
        <w:rPr>
          <w:rFonts w:ascii="Arial Narrow" w:hAnsi="Arial Narrow" w:cs="Arial"/>
          <w:b/>
          <w:i/>
          <w:color w:val="000000"/>
        </w:rPr>
      </w:pPr>
      <w:r w:rsidRPr="002B3C88">
        <w:rPr>
          <w:rFonts w:ascii="Arial Narrow" w:hAnsi="Arial Narrow" w:cs="Arial"/>
          <w:b/>
          <w:i/>
          <w:color w:val="000000"/>
        </w:rPr>
        <w:t>- Los siniestros que se hayan producido a consecuencia de actos que vayan en contra de la ley.</w:t>
      </w:r>
    </w:p>
    <w:p w:rsidR="002B3C88" w:rsidRPr="002B3C88" w:rsidRDefault="002B3C88" w:rsidP="002B3C88">
      <w:pPr>
        <w:jc w:val="both"/>
        <w:rPr>
          <w:rFonts w:ascii="Arial Narrow" w:hAnsi="Arial Narrow" w:cs="Arial"/>
          <w:b/>
          <w:i/>
          <w:color w:val="000000"/>
        </w:rPr>
      </w:pPr>
      <w:r w:rsidRPr="002B3C88">
        <w:rPr>
          <w:rFonts w:ascii="Arial Narrow" w:hAnsi="Arial Narrow" w:cs="Arial"/>
          <w:b/>
          <w:i/>
          <w:color w:val="000000"/>
        </w:rPr>
        <w:t>- Los accidentes que sobrevengan en estado de embriaguez, consumo de  medicamentos en dosis que no hayan sido prescritas médicamente, así como la existencia de evidencias del consumo de estupefacientes.</w:t>
      </w:r>
    </w:p>
    <w:p w:rsidR="002B3C88" w:rsidRPr="002B3C88" w:rsidRDefault="002B3C88" w:rsidP="002B3C88">
      <w:pPr>
        <w:jc w:val="both"/>
        <w:rPr>
          <w:rFonts w:ascii="Arial Narrow" w:hAnsi="Arial Narrow" w:cs="Arial"/>
          <w:b/>
          <w:i/>
          <w:color w:val="000000"/>
        </w:rPr>
      </w:pPr>
      <w:r w:rsidRPr="002B3C88">
        <w:rPr>
          <w:rFonts w:ascii="Arial Narrow" w:hAnsi="Arial Narrow" w:cs="Arial"/>
          <w:b/>
          <w:i/>
          <w:color w:val="000000"/>
        </w:rPr>
        <w:t xml:space="preserve">En caso de accidente se considerará que existe embriaguez cuando el grado de alcoholemia, concentración en aire espirado o concentración de alcohol en humor vítreo sea, según los métodos de determinación o de medición establecidos igual o superior a 0,5 g/l en sangre </w:t>
      </w:r>
    </w:p>
    <w:p w:rsidR="002B3C88" w:rsidRPr="002B3C88" w:rsidRDefault="002B3C88" w:rsidP="002B3C88">
      <w:pPr>
        <w:jc w:val="both"/>
        <w:rPr>
          <w:rFonts w:ascii="Arial Narrow" w:hAnsi="Arial Narrow" w:cs="Arial"/>
          <w:b/>
          <w:i/>
          <w:color w:val="000000"/>
        </w:rPr>
      </w:pPr>
      <w:r w:rsidRPr="002B3C88">
        <w:rPr>
          <w:rFonts w:ascii="Arial Narrow" w:hAnsi="Arial Narrow" w:cs="Arial"/>
          <w:b/>
          <w:i/>
          <w:color w:val="000000"/>
        </w:rPr>
        <w:t>- Los causados por inundación, terremoto, erupción volcánica, tempestad anticiclónica atípica, caída de cuerpos siderales y aerolíticos, terrorismo, motín, tumulto popular, hechos o actuaciones en tiempos de paz de las Fuerzas Armadas o de las Fuerzas o Cuerpos de Seguridad, hechos de guerra civil o internacional, por actuaciones tumultuarias en reuniones, manifestaciones o huelgas y hechos declarados por el Gobierno como catástrofe o calamidad nacional.</w:t>
      </w:r>
    </w:p>
    <w:p w:rsidR="002B3C88" w:rsidRPr="002B3C88" w:rsidRDefault="002B3C88" w:rsidP="002B3C88">
      <w:pPr>
        <w:jc w:val="both"/>
        <w:rPr>
          <w:rFonts w:ascii="Arial Narrow" w:hAnsi="Arial Narrow" w:cs="Arial"/>
          <w:b/>
          <w:i/>
          <w:color w:val="000000"/>
        </w:rPr>
      </w:pPr>
      <w:r w:rsidRPr="002B3C88">
        <w:rPr>
          <w:rFonts w:ascii="Arial Narrow" w:hAnsi="Arial Narrow" w:cs="Arial"/>
          <w:b/>
          <w:i/>
          <w:color w:val="000000"/>
        </w:rPr>
        <w:t>- Los producidos por una modificación cualquiera de la estructura atómica de la materia, o sus efectos térmicos, radioactivos y otros, o de la aceleración artificial de partículas atómicas.</w:t>
      </w:r>
    </w:p>
    <w:p w:rsidR="002B3C88" w:rsidRPr="002B3C88" w:rsidRDefault="002B3C88" w:rsidP="002B3C88">
      <w:pPr>
        <w:jc w:val="both"/>
        <w:rPr>
          <w:rFonts w:ascii="Arial Narrow" w:hAnsi="Arial Narrow" w:cs="Arial"/>
          <w:b/>
          <w:i/>
          <w:color w:val="000000"/>
        </w:rPr>
      </w:pPr>
      <w:r w:rsidRPr="002B3C88">
        <w:rPr>
          <w:rFonts w:ascii="Arial Narrow" w:hAnsi="Arial Narrow" w:cs="Arial"/>
          <w:b/>
          <w:i/>
          <w:color w:val="000000"/>
        </w:rPr>
        <w:t xml:space="preserve">- Quedan excluidos los riesgos extraordinarios cubiertos por el Consorcio de Compensación de seguros </w:t>
      </w:r>
    </w:p>
    <w:p w:rsidR="002B3C88" w:rsidRPr="002B3C88" w:rsidRDefault="002B3C88" w:rsidP="002B3C88">
      <w:pPr>
        <w:jc w:val="both"/>
        <w:rPr>
          <w:rFonts w:ascii="Arial Narrow" w:hAnsi="Arial Narrow" w:cs="Arial"/>
          <w:b/>
          <w:i/>
          <w:color w:val="000000"/>
        </w:rPr>
      </w:pPr>
      <w:r w:rsidRPr="002B3C88">
        <w:rPr>
          <w:rFonts w:ascii="Arial Narrow" w:hAnsi="Arial Narrow" w:cs="Arial"/>
          <w:b/>
          <w:i/>
          <w:color w:val="000000"/>
        </w:rPr>
        <w:t>- Los daños derivados de la energía nuclear, sin perjuicio de lo establecido en la Ley 25/1964, de 29 de abril, sobre energía nuclear.</w:t>
      </w:r>
    </w:p>
    <w:p w:rsidR="002B3C88" w:rsidRPr="002B3C88" w:rsidRDefault="002B3C88" w:rsidP="002B3C88">
      <w:pPr>
        <w:jc w:val="both"/>
        <w:rPr>
          <w:rFonts w:ascii="Arial Narrow" w:hAnsi="Arial Narrow"/>
          <w:b/>
          <w:i/>
          <w:color w:val="000000"/>
        </w:rPr>
      </w:pPr>
      <w:r w:rsidRPr="002B3C88">
        <w:rPr>
          <w:rFonts w:ascii="Arial Narrow" w:hAnsi="Arial Narrow"/>
          <w:b/>
          <w:i/>
        </w:rPr>
        <w:t>- Los daños debidos a la mera acción del tiempo, y en el caso de bienes total o parcialmente sumergidos de forma permanente, los imputables a la mera acción del oleaje o corrientes ordinarios.</w:t>
      </w:r>
    </w:p>
    <w:p w:rsidR="002B3C88" w:rsidRDefault="002B3C88" w:rsidP="004B1B91">
      <w:pPr>
        <w:jc w:val="both"/>
        <w:rPr>
          <w:rFonts w:ascii="Arial Narrow" w:hAnsi="Arial Narrow" w:cs="Arial"/>
          <w:color w:val="000000"/>
        </w:rPr>
      </w:pPr>
    </w:p>
    <w:p w:rsidR="00D07666" w:rsidRDefault="00D07666" w:rsidP="00D07666">
      <w:pPr>
        <w:autoSpaceDE w:val="0"/>
        <w:autoSpaceDN w:val="0"/>
        <w:adjustRightInd w:val="0"/>
        <w:jc w:val="both"/>
        <w:rPr>
          <w:rFonts w:ascii="Arial Narrow" w:hAnsi="Arial Narrow" w:cs="Arial Narrow"/>
          <w:b/>
          <w:bCs/>
          <w:color w:val="000000"/>
          <w:sz w:val="18"/>
          <w:szCs w:val="18"/>
        </w:rPr>
      </w:pPr>
      <w:r w:rsidRPr="002B3C88">
        <w:rPr>
          <w:rFonts w:ascii="Arial Narrow" w:hAnsi="Arial Narrow" w:cs="Arial Narrow"/>
          <w:b/>
          <w:bCs/>
          <w:color w:val="000000"/>
          <w:sz w:val="18"/>
          <w:szCs w:val="18"/>
          <w:highlight w:val="yellow"/>
        </w:rPr>
        <w:t>PROCEDIMIENTO EN CASO DE SINIESTRO.</w:t>
      </w:r>
    </w:p>
    <w:p w:rsidR="00D07666" w:rsidRDefault="00D07666" w:rsidP="00D07666">
      <w:pPr>
        <w:jc w:val="both"/>
        <w:rPr>
          <w:rFonts w:ascii="Times New Roman" w:hAnsi="Times New Roman" w:cs="Arial"/>
          <w:bCs/>
          <w:color w:val="000000"/>
        </w:rPr>
      </w:pPr>
    </w:p>
    <w:p w:rsidR="00D07666" w:rsidRPr="00617A89" w:rsidRDefault="00D07666" w:rsidP="00D07666">
      <w:pPr>
        <w:jc w:val="both"/>
        <w:rPr>
          <w:rFonts w:ascii="Arial Narrow" w:hAnsi="Arial Narrow" w:cs="Arial"/>
          <w:bCs/>
          <w:color w:val="000000"/>
        </w:rPr>
      </w:pPr>
      <w:r>
        <w:rPr>
          <w:rFonts w:ascii="Arial Narrow" w:hAnsi="Arial Narrow" w:cs="Arial"/>
          <w:bCs/>
          <w:color w:val="000000"/>
        </w:rPr>
        <w:t>En caso de siniestro, se deberá contactar con el mediador, Banco Cetelem OBSV, en el número de teléfono 902 100 234, quien trasladará su declaración a la Compañía Aseguradora para su tramitación. No obstante, lo</w:t>
      </w:r>
      <w:r w:rsidRPr="00617A89">
        <w:rPr>
          <w:rFonts w:ascii="Arial Narrow" w:hAnsi="Arial Narrow" w:cs="Arial"/>
          <w:bCs/>
          <w:color w:val="000000"/>
        </w:rPr>
        <w:t xml:space="preserve">s siniestros </w:t>
      </w:r>
      <w:r>
        <w:rPr>
          <w:rFonts w:ascii="Arial Narrow" w:hAnsi="Arial Narrow" w:cs="Arial"/>
          <w:bCs/>
          <w:color w:val="000000"/>
        </w:rPr>
        <w:t>deberán ser</w:t>
      </w:r>
      <w:r w:rsidRPr="00617A89">
        <w:rPr>
          <w:rFonts w:ascii="Arial Narrow" w:hAnsi="Arial Narrow" w:cs="Arial"/>
          <w:bCs/>
          <w:color w:val="000000"/>
        </w:rPr>
        <w:t xml:space="preserve"> declarados en un plazo máximo de 7 días hábiles desde </w:t>
      </w:r>
      <w:r>
        <w:rPr>
          <w:rFonts w:ascii="Arial Narrow" w:hAnsi="Arial Narrow" w:cs="Arial"/>
          <w:bCs/>
          <w:color w:val="000000"/>
        </w:rPr>
        <w:t xml:space="preserve">la ocurrencia del mismo. </w:t>
      </w:r>
    </w:p>
    <w:p w:rsidR="00D07666" w:rsidRDefault="00D07666" w:rsidP="00D07666">
      <w:pPr>
        <w:jc w:val="both"/>
        <w:rPr>
          <w:rFonts w:ascii="Times New Roman" w:hAnsi="Times New Roman" w:cs="Arial"/>
          <w:bCs/>
          <w:color w:val="000000"/>
        </w:rPr>
      </w:pPr>
    </w:p>
    <w:p w:rsidR="00D07666" w:rsidRPr="00261FD7" w:rsidRDefault="00D07666" w:rsidP="00D07666">
      <w:pPr>
        <w:jc w:val="both"/>
        <w:rPr>
          <w:rFonts w:ascii="Arial Narrow" w:hAnsi="Arial Narrow" w:cs="Arial"/>
          <w:bCs/>
          <w:color w:val="000000"/>
        </w:rPr>
      </w:pPr>
      <w:r>
        <w:rPr>
          <w:rFonts w:ascii="Arial Narrow" w:hAnsi="Arial Narrow" w:cs="Arial"/>
          <w:bCs/>
          <w:color w:val="000000"/>
        </w:rPr>
        <w:t xml:space="preserve">Para la tramitación del siniestro, </w:t>
      </w:r>
      <w:r w:rsidRPr="00261FD7">
        <w:rPr>
          <w:rFonts w:ascii="Arial Narrow" w:hAnsi="Arial Narrow" w:cs="Arial"/>
          <w:bCs/>
          <w:color w:val="000000"/>
        </w:rPr>
        <w:t xml:space="preserve">el Asegurado deberá aportar la siguiente documentación: </w:t>
      </w:r>
    </w:p>
    <w:p w:rsidR="00D07666" w:rsidRDefault="00D07666" w:rsidP="00D07666">
      <w:pPr>
        <w:jc w:val="both"/>
        <w:rPr>
          <w:rFonts w:ascii="Arial Narrow" w:hAnsi="Arial Narrow" w:cs="Arial"/>
          <w:bCs/>
          <w:color w:val="000000"/>
        </w:rPr>
      </w:pPr>
    </w:p>
    <w:p w:rsidR="00D07666" w:rsidRPr="0004401A" w:rsidRDefault="00D07666" w:rsidP="00D07666">
      <w:pPr>
        <w:jc w:val="both"/>
        <w:rPr>
          <w:rFonts w:ascii="Arial Narrow" w:hAnsi="Arial Narrow" w:cs="Arial"/>
          <w:bCs/>
          <w:color w:val="000000"/>
        </w:rPr>
      </w:pPr>
      <w:r>
        <w:rPr>
          <w:rFonts w:ascii="Arial Narrow" w:hAnsi="Arial Narrow" w:cs="Arial"/>
          <w:bCs/>
          <w:color w:val="000000"/>
        </w:rPr>
        <w:t xml:space="preserve">1. </w:t>
      </w:r>
      <w:r w:rsidRPr="0004401A">
        <w:rPr>
          <w:rFonts w:ascii="Arial Narrow" w:hAnsi="Arial Narrow" w:cs="Arial"/>
          <w:bCs/>
          <w:color w:val="000000"/>
        </w:rPr>
        <w:t>Copia del Bolet</w:t>
      </w:r>
      <w:r w:rsidRPr="0004401A">
        <w:rPr>
          <w:rFonts w:ascii="Arial Narrow" w:hAnsi="Arial Narrow" w:cs="Arial" w:hint="eastAsia"/>
          <w:bCs/>
          <w:color w:val="000000"/>
        </w:rPr>
        <w:t>í</w:t>
      </w:r>
      <w:r w:rsidRPr="0004401A">
        <w:rPr>
          <w:rFonts w:ascii="Arial Narrow" w:hAnsi="Arial Narrow" w:cs="Arial"/>
          <w:bCs/>
          <w:color w:val="000000"/>
        </w:rPr>
        <w:t>n de Adhesi</w:t>
      </w:r>
      <w:r w:rsidRPr="0004401A">
        <w:rPr>
          <w:rFonts w:ascii="Arial Narrow" w:hAnsi="Arial Narrow" w:cs="Arial" w:hint="eastAsia"/>
          <w:bCs/>
          <w:color w:val="000000"/>
        </w:rPr>
        <w:t>ó</w:t>
      </w:r>
      <w:r w:rsidRPr="0004401A">
        <w:rPr>
          <w:rFonts w:ascii="Arial Narrow" w:hAnsi="Arial Narrow" w:cs="Arial"/>
          <w:bCs/>
          <w:color w:val="000000"/>
        </w:rPr>
        <w:t xml:space="preserve">n completo y firmado. </w:t>
      </w:r>
    </w:p>
    <w:p w:rsidR="00D07666" w:rsidRPr="0004401A" w:rsidRDefault="00D07666" w:rsidP="00D07666">
      <w:pPr>
        <w:jc w:val="both"/>
        <w:rPr>
          <w:rFonts w:ascii="Arial Narrow" w:hAnsi="Arial Narrow" w:cs="Arial"/>
          <w:bCs/>
          <w:color w:val="000000"/>
        </w:rPr>
      </w:pPr>
      <w:r>
        <w:rPr>
          <w:rFonts w:ascii="Arial Narrow" w:hAnsi="Arial Narrow" w:cs="Arial"/>
          <w:bCs/>
          <w:color w:val="000000"/>
        </w:rPr>
        <w:t xml:space="preserve">2. </w:t>
      </w:r>
      <w:r w:rsidRPr="0004401A">
        <w:rPr>
          <w:rFonts w:ascii="Arial Narrow" w:hAnsi="Arial Narrow" w:cs="Arial"/>
          <w:bCs/>
          <w:color w:val="000000"/>
        </w:rPr>
        <w:t>Copia del Informe Pericial.</w:t>
      </w:r>
    </w:p>
    <w:p w:rsidR="00D07666" w:rsidRPr="0004401A" w:rsidRDefault="00D07666" w:rsidP="00D07666">
      <w:pPr>
        <w:jc w:val="both"/>
        <w:rPr>
          <w:rFonts w:ascii="Arial Narrow" w:hAnsi="Arial Narrow" w:cs="Arial"/>
          <w:bCs/>
          <w:color w:val="000000"/>
        </w:rPr>
      </w:pPr>
      <w:r w:rsidRPr="0004401A">
        <w:rPr>
          <w:rFonts w:ascii="Arial Narrow" w:hAnsi="Arial Narrow" w:cs="Arial"/>
          <w:bCs/>
          <w:color w:val="000000"/>
        </w:rPr>
        <w:t xml:space="preserve">3. Copia del Parte de Accidente y del Atestado/Diligencias Judiciales </w:t>
      </w:r>
    </w:p>
    <w:p w:rsidR="00D07666" w:rsidRPr="0004401A" w:rsidRDefault="00D07666" w:rsidP="00D07666">
      <w:pPr>
        <w:jc w:val="both"/>
        <w:rPr>
          <w:rFonts w:ascii="Arial Narrow" w:hAnsi="Arial Narrow" w:cs="Arial"/>
          <w:bCs/>
          <w:color w:val="000000"/>
        </w:rPr>
      </w:pPr>
      <w:r w:rsidRPr="0004401A">
        <w:rPr>
          <w:rFonts w:ascii="Arial Narrow" w:hAnsi="Arial Narrow" w:cs="Arial"/>
          <w:bCs/>
          <w:color w:val="000000"/>
        </w:rPr>
        <w:t>4. Copia en vigor del permiso o de la licencia de conducci</w:t>
      </w:r>
      <w:r w:rsidRPr="0004401A">
        <w:rPr>
          <w:rFonts w:ascii="Arial Narrow" w:hAnsi="Arial Narrow" w:cs="Arial" w:hint="eastAsia"/>
          <w:bCs/>
          <w:color w:val="000000"/>
        </w:rPr>
        <w:t>ó</w:t>
      </w:r>
      <w:r w:rsidRPr="0004401A">
        <w:rPr>
          <w:rFonts w:ascii="Arial Narrow" w:hAnsi="Arial Narrow" w:cs="Arial"/>
          <w:bCs/>
          <w:color w:val="000000"/>
        </w:rPr>
        <w:t xml:space="preserve">n del conductor en el momento del siniestro </w:t>
      </w:r>
    </w:p>
    <w:p w:rsidR="00D07666" w:rsidRDefault="00D07666" w:rsidP="00D07666">
      <w:pPr>
        <w:jc w:val="both"/>
        <w:rPr>
          <w:rFonts w:ascii="Arial Narrow" w:hAnsi="Arial Narrow" w:cs="Arial"/>
          <w:bCs/>
          <w:color w:val="000000"/>
        </w:rPr>
      </w:pPr>
      <w:r>
        <w:rPr>
          <w:rFonts w:ascii="Arial Narrow" w:hAnsi="Arial Narrow" w:cs="Arial"/>
          <w:bCs/>
          <w:color w:val="000000"/>
        </w:rPr>
        <w:t>5..</w:t>
      </w:r>
      <w:r w:rsidRPr="0004401A">
        <w:rPr>
          <w:rFonts w:ascii="Arial Narrow" w:hAnsi="Arial Narrow" w:cs="Arial"/>
          <w:bCs/>
          <w:color w:val="000000"/>
        </w:rPr>
        <w:t>Copia de la p</w:t>
      </w:r>
      <w:r w:rsidRPr="0004401A">
        <w:rPr>
          <w:rFonts w:ascii="Arial Narrow" w:hAnsi="Arial Narrow" w:cs="Arial" w:hint="eastAsia"/>
          <w:bCs/>
          <w:color w:val="000000"/>
        </w:rPr>
        <w:t>ó</w:t>
      </w:r>
      <w:r w:rsidRPr="0004401A">
        <w:rPr>
          <w:rFonts w:ascii="Arial Narrow" w:hAnsi="Arial Narrow" w:cs="Arial"/>
          <w:bCs/>
          <w:color w:val="000000"/>
        </w:rPr>
        <w:t>liza y del recibo de pago de la prima correspondiente al Seguro de responsabilidad Obligatoria del veh</w:t>
      </w:r>
      <w:r w:rsidRPr="0004401A">
        <w:rPr>
          <w:rFonts w:ascii="Arial Narrow" w:hAnsi="Arial Narrow" w:cs="Arial" w:hint="eastAsia"/>
          <w:bCs/>
          <w:color w:val="000000"/>
        </w:rPr>
        <w:t>í</w:t>
      </w:r>
      <w:r w:rsidRPr="0004401A">
        <w:rPr>
          <w:rFonts w:ascii="Arial Narrow" w:hAnsi="Arial Narrow" w:cs="Arial"/>
          <w:bCs/>
          <w:color w:val="000000"/>
        </w:rPr>
        <w:t>culo, as</w:t>
      </w:r>
      <w:r w:rsidRPr="0004401A">
        <w:rPr>
          <w:rFonts w:ascii="Arial Narrow" w:hAnsi="Arial Narrow" w:cs="Arial" w:hint="eastAsia"/>
          <w:bCs/>
          <w:color w:val="000000"/>
        </w:rPr>
        <w:t>í</w:t>
      </w:r>
      <w:r w:rsidRPr="0004401A">
        <w:rPr>
          <w:rFonts w:ascii="Arial Narrow" w:hAnsi="Arial Narrow" w:cs="Arial"/>
          <w:bCs/>
          <w:color w:val="000000"/>
        </w:rPr>
        <w:t xml:space="preserve"> como de cualquier otro seguro que tenga suscrito en el momento del siniestro y que cubra los mismos riesgos (incendio, robo, etc.)</w:t>
      </w:r>
    </w:p>
    <w:p w:rsidR="00D07666" w:rsidRPr="0004401A" w:rsidRDefault="00D07666" w:rsidP="00D07666">
      <w:pPr>
        <w:jc w:val="both"/>
        <w:rPr>
          <w:rFonts w:ascii="Arial Narrow" w:hAnsi="Arial Narrow" w:cs="Arial"/>
          <w:bCs/>
          <w:color w:val="000000"/>
        </w:rPr>
      </w:pPr>
      <w:r>
        <w:rPr>
          <w:rFonts w:ascii="Arial Narrow" w:hAnsi="Arial Narrow" w:cs="Arial"/>
          <w:bCs/>
          <w:color w:val="000000"/>
        </w:rPr>
        <w:t>6</w:t>
      </w:r>
      <w:r w:rsidRPr="0004401A">
        <w:rPr>
          <w:rFonts w:ascii="Arial Narrow" w:hAnsi="Arial Narrow" w:cs="Arial"/>
          <w:bCs/>
          <w:color w:val="000000"/>
        </w:rPr>
        <w:t>. Copia de la factura de compra del veh</w:t>
      </w:r>
      <w:r w:rsidRPr="0004401A">
        <w:rPr>
          <w:rFonts w:ascii="Arial Narrow" w:hAnsi="Arial Narrow" w:cs="Arial" w:hint="eastAsia"/>
          <w:bCs/>
          <w:color w:val="000000"/>
        </w:rPr>
        <w:t>í</w:t>
      </w:r>
      <w:r w:rsidRPr="0004401A">
        <w:rPr>
          <w:rFonts w:ascii="Arial Narrow" w:hAnsi="Arial Narrow" w:cs="Arial"/>
          <w:bCs/>
          <w:color w:val="000000"/>
        </w:rPr>
        <w:t xml:space="preserve">culo siniestrado. </w:t>
      </w:r>
    </w:p>
    <w:p w:rsidR="00D07666" w:rsidRDefault="00D07666" w:rsidP="00D07666">
      <w:pPr>
        <w:jc w:val="both"/>
        <w:rPr>
          <w:rFonts w:ascii="Arial Narrow" w:hAnsi="Arial Narrow" w:cs="Arial"/>
          <w:bCs/>
          <w:color w:val="000000"/>
        </w:rPr>
      </w:pPr>
      <w:r>
        <w:rPr>
          <w:rFonts w:ascii="Arial Narrow" w:hAnsi="Arial Narrow" w:cs="Arial"/>
          <w:bCs/>
          <w:color w:val="000000"/>
        </w:rPr>
        <w:t>7</w:t>
      </w:r>
      <w:r w:rsidRPr="0004401A">
        <w:rPr>
          <w:rFonts w:ascii="Arial Narrow" w:hAnsi="Arial Narrow" w:cs="Arial"/>
          <w:bCs/>
          <w:color w:val="000000"/>
        </w:rPr>
        <w:t>. Copia del finiquito de indemnizaci</w:t>
      </w:r>
      <w:r w:rsidRPr="0004401A">
        <w:rPr>
          <w:rFonts w:ascii="Arial Narrow" w:hAnsi="Arial Narrow" w:cs="Arial" w:hint="eastAsia"/>
          <w:bCs/>
          <w:color w:val="000000"/>
        </w:rPr>
        <w:t>ó</w:t>
      </w:r>
      <w:r w:rsidRPr="0004401A">
        <w:rPr>
          <w:rFonts w:ascii="Arial Narrow" w:hAnsi="Arial Narrow" w:cs="Arial"/>
          <w:bCs/>
          <w:color w:val="000000"/>
        </w:rPr>
        <w:t>n de la entidad aseguradora de da</w:t>
      </w:r>
      <w:r w:rsidRPr="0004401A">
        <w:rPr>
          <w:rFonts w:ascii="Arial Narrow" w:hAnsi="Arial Narrow" w:cs="Arial" w:hint="eastAsia"/>
          <w:bCs/>
          <w:color w:val="000000"/>
        </w:rPr>
        <w:t>ñ</w:t>
      </w:r>
      <w:r w:rsidRPr="0004401A">
        <w:rPr>
          <w:rFonts w:ascii="Arial Narrow" w:hAnsi="Arial Narrow" w:cs="Arial"/>
          <w:bCs/>
          <w:color w:val="000000"/>
        </w:rPr>
        <w:t>os del veh</w:t>
      </w:r>
      <w:r w:rsidRPr="0004401A">
        <w:rPr>
          <w:rFonts w:ascii="Arial Narrow" w:hAnsi="Arial Narrow" w:cs="Arial" w:hint="eastAsia"/>
          <w:bCs/>
          <w:color w:val="000000"/>
        </w:rPr>
        <w:t>í</w:t>
      </w:r>
      <w:r w:rsidRPr="0004401A">
        <w:rPr>
          <w:rFonts w:ascii="Arial Narrow" w:hAnsi="Arial Narrow" w:cs="Arial"/>
          <w:bCs/>
          <w:color w:val="000000"/>
        </w:rPr>
        <w:t>culo o de la aseguradora del tercero causante, as</w:t>
      </w:r>
      <w:r w:rsidRPr="0004401A">
        <w:rPr>
          <w:rFonts w:ascii="Arial Narrow" w:hAnsi="Arial Narrow" w:cs="Arial" w:hint="eastAsia"/>
          <w:bCs/>
          <w:color w:val="000000"/>
        </w:rPr>
        <w:t>í</w:t>
      </w:r>
      <w:r w:rsidRPr="0004401A">
        <w:rPr>
          <w:rFonts w:ascii="Arial Narrow" w:hAnsi="Arial Narrow" w:cs="Arial"/>
          <w:bCs/>
          <w:color w:val="000000"/>
        </w:rPr>
        <w:t xml:space="preserve"> como copia de la carta de aceptaci</w:t>
      </w:r>
      <w:r w:rsidRPr="0004401A">
        <w:rPr>
          <w:rFonts w:ascii="Arial Narrow" w:hAnsi="Arial Narrow" w:cs="Arial" w:hint="eastAsia"/>
          <w:bCs/>
          <w:color w:val="000000"/>
        </w:rPr>
        <w:t>ó</w:t>
      </w:r>
      <w:r w:rsidRPr="0004401A">
        <w:rPr>
          <w:rFonts w:ascii="Arial Narrow" w:hAnsi="Arial Narrow" w:cs="Arial"/>
          <w:bCs/>
          <w:color w:val="000000"/>
        </w:rPr>
        <w:t>n, o rechazo del siniestro, en caso de existir</w:t>
      </w:r>
    </w:p>
    <w:p w:rsidR="00D07666" w:rsidRPr="0004401A" w:rsidRDefault="00D07666" w:rsidP="00D07666">
      <w:pPr>
        <w:jc w:val="both"/>
        <w:rPr>
          <w:rFonts w:ascii="Arial Narrow" w:hAnsi="Arial Narrow" w:cs="Arial"/>
          <w:bCs/>
          <w:color w:val="000000"/>
        </w:rPr>
      </w:pPr>
      <w:r>
        <w:rPr>
          <w:rFonts w:ascii="Arial Narrow" w:hAnsi="Arial Narrow" w:cs="Arial"/>
          <w:bCs/>
          <w:color w:val="000000"/>
        </w:rPr>
        <w:t>8</w:t>
      </w:r>
      <w:r w:rsidRPr="0004401A">
        <w:rPr>
          <w:rFonts w:ascii="Arial Narrow" w:hAnsi="Arial Narrow" w:cs="Arial"/>
          <w:bCs/>
          <w:color w:val="000000"/>
        </w:rPr>
        <w:t>. Baja del veh</w:t>
      </w:r>
      <w:r w:rsidRPr="0004401A">
        <w:rPr>
          <w:rFonts w:ascii="Arial Narrow" w:hAnsi="Arial Narrow" w:cs="Arial" w:hint="eastAsia"/>
          <w:bCs/>
          <w:color w:val="000000"/>
        </w:rPr>
        <w:t>í</w:t>
      </w:r>
      <w:r w:rsidRPr="0004401A">
        <w:rPr>
          <w:rFonts w:ascii="Arial Narrow" w:hAnsi="Arial Narrow" w:cs="Arial"/>
          <w:bCs/>
          <w:color w:val="000000"/>
        </w:rPr>
        <w:t>culo definitiva (en caso de p</w:t>
      </w:r>
      <w:r w:rsidRPr="0004401A">
        <w:rPr>
          <w:rFonts w:ascii="Arial Narrow" w:hAnsi="Arial Narrow" w:cs="Arial" w:hint="eastAsia"/>
          <w:bCs/>
          <w:color w:val="000000"/>
        </w:rPr>
        <w:t>é</w:t>
      </w:r>
      <w:r w:rsidRPr="0004401A">
        <w:rPr>
          <w:rFonts w:ascii="Arial Narrow" w:hAnsi="Arial Narrow" w:cs="Arial"/>
          <w:bCs/>
          <w:color w:val="000000"/>
        </w:rPr>
        <w:t>rdida total) o temporal (en caso de robo) de la Jefatura Provincial de Tr</w:t>
      </w:r>
      <w:r w:rsidRPr="0004401A">
        <w:rPr>
          <w:rFonts w:ascii="Arial Narrow" w:hAnsi="Arial Narrow" w:cs="Arial" w:hint="eastAsia"/>
          <w:bCs/>
          <w:color w:val="000000"/>
        </w:rPr>
        <w:t>á</w:t>
      </w:r>
      <w:r w:rsidRPr="0004401A">
        <w:rPr>
          <w:rFonts w:ascii="Arial Narrow" w:hAnsi="Arial Narrow" w:cs="Arial"/>
          <w:bCs/>
          <w:color w:val="000000"/>
        </w:rPr>
        <w:t>fico.</w:t>
      </w:r>
    </w:p>
    <w:p w:rsidR="00D07666" w:rsidRDefault="00D07666" w:rsidP="00D07666">
      <w:pPr>
        <w:jc w:val="both"/>
        <w:rPr>
          <w:rFonts w:ascii="Arial Narrow" w:hAnsi="Arial Narrow" w:cs="Arial"/>
          <w:bCs/>
          <w:color w:val="000000"/>
        </w:rPr>
      </w:pPr>
      <w:r>
        <w:rPr>
          <w:rFonts w:ascii="Arial Narrow" w:hAnsi="Arial Narrow" w:cs="Arial"/>
          <w:bCs/>
          <w:color w:val="000000"/>
        </w:rPr>
        <w:t>9</w:t>
      </w:r>
      <w:r w:rsidRPr="0004401A">
        <w:rPr>
          <w:rFonts w:ascii="Arial Narrow" w:hAnsi="Arial Narrow" w:cs="Arial"/>
          <w:bCs/>
          <w:color w:val="000000"/>
        </w:rPr>
        <w:t>. Adem</w:t>
      </w:r>
      <w:r w:rsidRPr="0004401A">
        <w:rPr>
          <w:rFonts w:ascii="Arial Narrow" w:hAnsi="Arial Narrow" w:cs="Arial" w:hint="eastAsia"/>
          <w:bCs/>
          <w:color w:val="000000"/>
        </w:rPr>
        <w:t>á</w:t>
      </w:r>
      <w:r w:rsidRPr="0004401A">
        <w:rPr>
          <w:rFonts w:ascii="Arial Narrow" w:hAnsi="Arial Narrow" w:cs="Arial"/>
          <w:bCs/>
          <w:color w:val="000000"/>
        </w:rPr>
        <w:t>s en caso de robo: Copia de la denuncia antes la autoridad competente.</w:t>
      </w:r>
    </w:p>
    <w:p w:rsidR="00D07666" w:rsidRDefault="00D07666" w:rsidP="00D07666">
      <w:pPr>
        <w:jc w:val="both"/>
        <w:rPr>
          <w:rFonts w:ascii="Arial Narrow" w:hAnsi="Arial Narrow" w:cs="Arial"/>
          <w:bCs/>
          <w:color w:val="000000"/>
        </w:rPr>
      </w:pPr>
    </w:p>
    <w:p w:rsidR="00D07666" w:rsidRDefault="00D07666" w:rsidP="00D07666">
      <w:pPr>
        <w:jc w:val="both"/>
        <w:rPr>
          <w:rFonts w:ascii="Arial Narrow" w:hAnsi="Arial Narrow"/>
        </w:rPr>
      </w:pPr>
      <w:r w:rsidRPr="00351437">
        <w:rPr>
          <w:rFonts w:ascii="Arial Narrow" w:hAnsi="Arial Narrow"/>
        </w:rPr>
        <w:t xml:space="preserve">No obstante, </w:t>
      </w:r>
      <w:r>
        <w:rPr>
          <w:rFonts w:ascii="Arial Narrow" w:hAnsi="Arial Narrow"/>
        </w:rPr>
        <w:t>el A</w:t>
      </w:r>
      <w:r w:rsidRPr="00351437">
        <w:rPr>
          <w:rFonts w:ascii="Arial Narrow" w:hAnsi="Arial Narrow"/>
        </w:rPr>
        <w:t xml:space="preserve">segurador </w:t>
      </w:r>
      <w:r w:rsidRPr="0004401A">
        <w:rPr>
          <w:rFonts w:ascii="Arial Narrow" w:hAnsi="Arial Narrow"/>
        </w:rPr>
        <w:t xml:space="preserve">se reserva el derecho a </w:t>
      </w:r>
      <w:r w:rsidRPr="00351437">
        <w:rPr>
          <w:rFonts w:ascii="Arial Narrow" w:hAnsi="Arial Narrow"/>
        </w:rPr>
        <w:t xml:space="preserve">solicitar </w:t>
      </w:r>
      <w:r w:rsidRPr="0004401A">
        <w:rPr>
          <w:rFonts w:ascii="Arial Narrow" w:hAnsi="Arial Narrow"/>
        </w:rPr>
        <w:t>certificaciones complementarias</w:t>
      </w:r>
      <w:r>
        <w:rPr>
          <w:rFonts w:ascii="Arial Narrow" w:hAnsi="Arial Narrow"/>
        </w:rPr>
        <w:t xml:space="preserve"> y/</w:t>
      </w:r>
      <w:r w:rsidRPr="0004401A">
        <w:rPr>
          <w:rFonts w:ascii="Arial Narrow" w:hAnsi="Arial Narrow"/>
        </w:rPr>
        <w:t xml:space="preserve"> o realizar las averiguaciones que estime necesarias</w:t>
      </w:r>
      <w:r>
        <w:rPr>
          <w:rFonts w:ascii="Arial Narrow" w:hAnsi="Arial Narrow"/>
        </w:rPr>
        <w:t>.  previo abono de las indemnizaciones o incluso posteriormente para determinar el derecho o no a las indemnizaciones que pudieran corresponderle.</w:t>
      </w:r>
    </w:p>
    <w:p w:rsidR="002B3C88" w:rsidRDefault="002B3C88" w:rsidP="004B1B91">
      <w:pPr>
        <w:jc w:val="both"/>
        <w:rPr>
          <w:rFonts w:ascii="Arial Narrow" w:hAnsi="Arial Narrow" w:cs="Arial"/>
          <w:color w:val="000000"/>
        </w:rPr>
      </w:pPr>
    </w:p>
    <w:p w:rsidR="002B3C88" w:rsidRPr="00D07666" w:rsidRDefault="00D07666" w:rsidP="004B1B91">
      <w:pPr>
        <w:jc w:val="both"/>
        <w:rPr>
          <w:rFonts w:ascii="Arial Narrow" w:hAnsi="Arial Narrow" w:cs="Arial"/>
          <w:b/>
          <w:color w:val="000000"/>
          <w:sz w:val="18"/>
          <w:szCs w:val="18"/>
        </w:rPr>
      </w:pPr>
      <w:r w:rsidRPr="00D07666">
        <w:rPr>
          <w:rFonts w:ascii="Arial Narrow" w:hAnsi="Arial Narrow" w:cs="Arial"/>
          <w:b/>
          <w:color w:val="000000"/>
          <w:sz w:val="18"/>
          <w:szCs w:val="18"/>
          <w:highlight w:val="yellow"/>
        </w:rPr>
        <w:t>DURACION DEL SEGURO.</w:t>
      </w:r>
    </w:p>
    <w:p w:rsidR="002B3C88" w:rsidRDefault="002B3C88" w:rsidP="004B1B91">
      <w:pPr>
        <w:jc w:val="both"/>
        <w:rPr>
          <w:rFonts w:ascii="Arial Narrow" w:hAnsi="Arial Narrow" w:cs="Arial"/>
          <w:color w:val="000000"/>
        </w:rPr>
      </w:pPr>
    </w:p>
    <w:p w:rsidR="004B1B91" w:rsidRPr="0095602E" w:rsidRDefault="005B1ED8" w:rsidP="004B1B91">
      <w:pPr>
        <w:jc w:val="both"/>
        <w:rPr>
          <w:rFonts w:ascii="Arial Narrow" w:hAnsi="Arial Narrow" w:cs="Arial"/>
          <w:color w:val="000000"/>
        </w:rPr>
      </w:pPr>
      <w:r w:rsidRPr="005B1ED8">
        <w:rPr>
          <w:rFonts w:ascii="Arial Narrow" w:hAnsi="Arial Narrow" w:cs="Arial Narrow"/>
          <w:b/>
          <w:color w:val="000000"/>
        </w:rPr>
        <w:t>Inicio:</w:t>
      </w:r>
      <w:r>
        <w:rPr>
          <w:rFonts w:ascii="Arial Narrow" w:hAnsi="Arial Narrow" w:cs="Arial Narrow"/>
          <w:b/>
          <w:color w:val="000000"/>
          <w:sz w:val="18"/>
          <w:szCs w:val="18"/>
        </w:rPr>
        <w:t xml:space="preserve"> </w:t>
      </w:r>
      <w:r w:rsidR="00F7537E">
        <w:rPr>
          <w:rFonts w:ascii="Arial Narrow" w:hAnsi="Arial Narrow" w:cs="Arial"/>
          <w:color w:val="000000"/>
        </w:rPr>
        <w:t>El seguro surtirá efecto en la fecha de efecto indicada en el boletín de adhesión</w:t>
      </w:r>
      <w:r w:rsidR="00C525F2">
        <w:rPr>
          <w:rFonts w:ascii="Arial Narrow" w:hAnsi="Arial Narrow" w:cs="Arial"/>
          <w:color w:val="000000"/>
        </w:rPr>
        <w:t xml:space="preserve"> </w:t>
      </w:r>
      <w:r w:rsidR="00F7537E">
        <w:rPr>
          <w:rFonts w:ascii="Arial Narrow" w:hAnsi="Arial Narrow" w:cs="Arial"/>
          <w:color w:val="000000"/>
        </w:rPr>
        <w:t>,</w:t>
      </w:r>
      <w:r w:rsidR="004B1B91" w:rsidRPr="0095602E">
        <w:rPr>
          <w:rFonts w:ascii="Arial Narrow" w:hAnsi="Arial Narrow" w:cs="Arial"/>
          <w:color w:val="000000"/>
        </w:rPr>
        <w:t>con las posibles reservas de aceptación del riesgo por parte de la Aseguradora. La cobertura aseguradora estará en vigor durante todo el periodo de amortización del préstamo/créd</w:t>
      </w:r>
      <w:r w:rsidR="00162728">
        <w:rPr>
          <w:rFonts w:ascii="Arial Narrow" w:hAnsi="Arial Narrow" w:cs="Arial"/>
          <w:color w:val="000000"/>
        </w:rPr>
        <w:t>ito, con los límites establecidos en el boletín de adhesión.</w:t>
      </w:r>
    </w:p>
    <w:p w:rsidR="004B1B91" w:rsidRPr="0095602E" w:rsidRDefault="004B1B91" w:rsidP="004B1B91">
      <w:pPr>
        <w:jc w:val="both"/>
        <w:rPr>
          <w:rFonts w:ascii="Arial Narrow" w:hAnsi="Arial Narrow" w:cs="Arial"/>
          <w:color w:val="000000"/>
        </w:rPr>
      </w:pPr>
    </w:p>
    <w:p w:rsidR="004B1B91" w:rsidRPr="0095602E" w:rsidRDefault="005B1ED8" w:rsidP="004B1B91">
      <w:pPr>
        <w:numPr>
          <w:ins w:id="1" w:author="acostaic" w:date="2007-08-30T11:45:00Z"/>
        </w:numPr>
        <w:jc w:val="both"/>
        <w:rPr>
          <w:rFonts w:ascii="Arial Narrow" w:hAnsi="Arial Narrow" w:cs="Arial"/>
          <w:color w:val="000000"/>
        </w:rPr>
      </w:pPr>
      <w:r>
        <w:rPr>
          <w:rFonts w:ascii="Arial Narrow" w:hAnsi="Arial Narrow" w:cs="Arial Narrow"/>
          <w:b/>
          <w:color w:val="000000"/>
        </w:rPr>
        <w:t>Finalización</w:t>
      </w:r>
      <w:r w:rsidRPr="005B1ED8">
        <w:rPr>
          <w:rFonts w:ascii="Arial Narrow" w:hAnsi="Arial Narrow" w:cs="Arial Narrow"/>
          <w:b/>
          <w:color w:val="000000"/>
        </w:rPr>
        <w:t>:</w:t>
      </w:r>
      <w:r>
        <w:rPr>
          <w:rFonts w:ascii="Arial Narrow" w:hAnsi="Arial Narrow" w:cs="Arial Narrow"/>
          <w:b/>
          <w:color w:val="000000"/>
        </w:rPr>
        <w:t xml:space="preserve"> </w:t>
      </w:r>
      <w:r w:rsidR="004B1B91" w:rsidRPr="0095602E">
        <w:rPr>
          <w:rFonts w:ascii="Arial Narrow" w:hAnsi="Arial Narrow" w:cs="Arial"/>
          <w:color w:val="000000"/>
          <w:lang w:val="es-ES_tradnl"/>
        </w:rPr>
        <w:t>El seguro vinculado al contrato de financiación finaliza para cada asegurado</w:t>
      </w:r>
      <w:r w:rsidR="004B1B91" w:rsidRPr="0095602E">
        <w:rPr>
          <w:rFonts w:ascii="Arial Narrow" w:hAnsi="Arial Narrow" w:cs="Arial"/>
          <w:color w:val="000000"/>
        </w:rPr>
        <w:t xml:space="preserve">, cuando ocurra cualquiera de las siguientes circunstancias (se utilizará la que ocurra primero por orden cronológico): a) En la fecha del pago de la última cuota mensual de reembolso del contrato de financiación o, en caso de que el contrato de financiación se haya reembolsado total y anticipadamente cualquiera que sea la causa o, en caso de incumplimiento del prestatario o del </w:t>
      </w:r>
      <w:r w:rsidR="004316FB" w:rsidRPr="0095602E">
        <w:rPr>
          <w:rFonts w:ascii="Arial Narrow" w:hAnsi="Arial Narrow" w:cs="Arial"/>
          <w:color w:val="000000"/>
        </w:rPr>
        <w:t>Suscriptor</w:t>
      </w:r>
      <w:r w:rsidR="004B1B91" w:rsidRPr="0095602E">
        <w:rPr>
          <w:rFonts w:ascii="Arial Narrow" w:hAnsi="Arial Narrow" w:cs="Arial"/>
          <w:color w:val="000000"/>
        </w:rPr>
        <w:t xml:space="preserve"> en la fecha en la cual el pago del contrato de financiación sea exigible legalmente de conformidad con lo dispuesto en el contrato de financiación. b) El último día del mes </w:t>
      </w:r>
      <w:r w:rsidR="0024344F">
        <w:rPr>
          <w:rFonts w:ascii="Arial Narrow" w:hAnsi="Arial Narrow" w:cs="Arial"/>
          <w:color w:val="000000"/>
        </w:rPr>
        <w:t>en el que el Asegurado cumpla 75</w:t>
      </w:r>
      <w:r w:rsidR="00A779A9" w:rsidRPr="0095602E">
        <w:rPr>
          <w:rFonts w:ascii="Arial Narrow" w:hAnsi="Arial Narrow" w:cs="Arial"/>
          <w:color w:val="000000"/>
        </w:rPr>
        <w:t xml:space="preserve"> </w:t>
      </w:r>
      <w:r w:rsidR="004B1B91" w:rsidRPr="0095602E">
        <w:rPr>
          <w:rFonts w:ascii="Arial Narrow" w:hAnsi="Arial Narrow" w:cs="Arial"/>
          <w:color w:val="000000"/>
        </w:rPr>
        <w:t xml:space="preserve">años de edad. </w:t>
      </w:r>
      <w:r w:rsidR="004B1B91" w:rsidRPr="005B1ED8">
        <w:rPr>
          <w:rFonts w:ascii="Arial Narrow" w:hAnsi="Arial Narrow" w:cs="Arial"/>
          <w:color w:val="000000"/>
          <w:highlight w:val="yellow"/>
        </w:rPr>
        <w:t>c) En</w:t>
      </w:r>
      <w:r w:rsidR="0024344F" w:rsidRPr="005B1ED8">
        <w:rPr>
          <w:rFonts w:ascii="Arial Narrow" w:hAnsi="Arial Narrow" w:cs="Arial"/>
          <w:color w:val="000000"/>
          <w:highlight w:val="yellow"/>
        </w:rPr>
        <w:t xml:space="preserve"> el momento en que transcurran 10</w:t>
      </w:r>
      <w:r w:rsidR="004B1B91" w:rsidRPr="005B1ED8">
        <w:rPr>
          <w:rFonts w:ascii="Arial Narrow" w:hAnsi="Arial Narrow" w:cs="Arial"/>
          <w:color w:val="000000"/>
          <w:highlight w:val="yellow"/>
        </w:rPr>
        <w:t xml:space="preserve"> años completos desde el día de la primera matriculación del vehículo financiado.</w:t>
      </w:r>
      <w:r w:rsidR="008F3CE0" w:rsidRPr="005B1ED8">
        <w:rPr>
          <w:rFonts w:ascii="Arial Narrow" w:hAnsi="Arial Narrow" w:cs="Arial"/>
          <w:color w:val="000000"/>
          <w:highlight w:val="yellow"/>
        </w:rPr>
        <w:t xml:space="preserve"> d) Transcurridos 6 </w:t>
      </w:r>
      <w:r w:rsidR="007523D8" w:rsidRPr="005B1ED8">
        <w:rPr>
          <w:rFonts w:ascii="Arial Narrow" w:hAnsi="Arial Narrow" w:cs="Arial"/>
          <w:color w:val="000000"/>
          <w:highlight w:val="yellow"/>
        </w:rPr>
        <w:t>años desde la fecha de efecto del seguro.</w:t>
      </w:r>
    </w:p>
    <w:p w:rsidR="004B1B91" w:rsidRPr="0095602E" w:rsidRDefault="004B1B91" w:rsidP="004B1B91">
      <w:pPr>
        <w:jc w:val="both"/>
        <w:rPr>
          <w:rFonts w:ascii="Arial Narrow" w:hAnsi="Arial Narrow" w:cs="Arial"/>
          <w:color w:val="000000"/>
        </w:rPr>
      </w:pPr>
    </w:p>
    <w:p w:rsidR="00F7537E" w:rsidRPr="00D07666" w:rsidRDefault="004B1B91" w:rsidP="00B918F3">
      <w:pPr>
        <w:pStyle w:val="Textocomentario"/>
        <w:rPr>
          <w:rFonts w:ascii="Arial Narrow" w:hAnsi="Arial Narrow" w:cs="Arial"/>
          <w:color w:val="000000"/>
          <w:sz w:val="18"/>
          <w:szCs w:val="18"/>
        </w:rPr>
      </w:pPr>
      <w:r w:rsidRPr="00D07666">
        <w:rPr>
          <w:rFonts w:ascii="Arial Narrow" w:hAnsi="Arial Narrow" w:cs="Arial"/>
          <w:b/>
          <w:color w:val="000000"/>
          <w:sz w:val="18"/>
          <w:szCs w:val="18"/>
          <w:highlight w:val="yellow"/>
        </w:rPr>
        <w:t>P</w:t>
      </w:r>
      <w:r w:rsidR="00D07666" w:rsidRPr="00D07666">
        <w:rPr>
          <w:rFonts w:ascii="Arial Narrow" w:hAnsi="Arial Narrow" w:cs="Arial"/>
          <w:b/>
          <w:color w:val="000000"/>
          <w:sz w:val="18"/>
          <w:szCs w:val="18"/>
          <w:highlight w:val="yellow"/>
        </w:rPr>
        <w:t>RIMA DEL SEGURO.</w:t>
      </w:r>
    </w:p>
    <w:p w:rsidR="00F7537E" w:rsidRDefault="00F7537E" w:rsidP="00B918F3">
      <w:pPr>
        <w:pStyle w:val="Textocomentario"/>
        <w:rPr>
          <w:rFonts w:ascii="Arial Narrow" w:hAnsi="Arial Narrow" w:cs="Arial"/>
          <w:color w:val="000000"/>
        </w:rPr>
      </w:pPr>
    </w:p>
    <w:p w:rsidR="00F7537E" w:rsidRDefault="00F7537E" w:rsidP="00B918F3">
      <w:pPr>
        <w:pStyle w:val="Textocomentario"/>
        <w:rPr>
          <w:rFonts w:ascii="Arial Narrow" w:hAnsi="Arial Narrow" w:cs="Arial"/>
          <w:color w:val="000000"/>
        </w:rPr>
      </w:pPr>
      <w:r>
        <w:rPr>
          <w:rFonts w:ascii="Arial Narrow" w:hAnsi="Arial Narrow" w:cs="Arial"/>
          <w:color w:val="000000"/>
        </w:rPr>
        <w:t xml:space="preserve">La prima se abonará por períodos mensuales junto con las mensualidades re reembolso de la financiación. En todos los casos, el justificante de abono de la financiación serviría como recibo del pago de la prima, siempre que se haya abonado. </w:t>
      </w:r>
    </w:p>
    <w:p w:rsidR="00F7537E" w:rsidRDefault="004B1B91" w:rsidP="00B918F3">
      <w:pPr>
        <w:pStyle w:val="Textocomentario"/>
        <w:rPr>
          <w:rFonts w:ascii="Arial Narrow" w:hAnsi="Arial Narrow" w:cs="Arial"/>
          <w:color w:val="000000"/>
        </w:rPr>
      </w:pPr>
      <w:r w:rsidRPr="0095602E">
        <w:rPr>
          <w:rFonts w:ascii="Arial Narrow" w:hAnsi="Arial Narrow" w:cs="Arial"/>
          <w:color w:val="000000"/>
        </w:rPr>
        <w:t xml:space="preserve">La prima </w:t>
      </w:r>
      <w:r w:rsidR="00B918F3">
        <w:rPr>
          <w:rFonts w:ascii="Arial Narrow" w:hAnsi="Arial Narrow" w:cs="Arial"/>
          <w:color w:val="000000"/>
        </w:rPr>
        <w:t>es</w:t>
      </w:r>
      <w:r w:rsidR="00F7537E">
        <w:rPr>
          <w:rFonts w:ascii="Arial Narrow" w:hAnsi="Arial Narrow" w:cs="Arial"/>
          <w:color w:val="000000"/>
        </w:rPr>
        <w:t xml:space="preserve"> mensual y se obtiene aplicando el porcentaje indicado en el encabezado sobre el capital inicial financiado en función de la duración del préstamo. </w:t>
      </w:r>
    </w:p>
    <w:p w:rsidR="00B0738F" w:rsidRPr="0095602E" w:rsidRDefault="00D83FB4" w:rsidP="004B1B91">
      <w:pPr>
        <w:jc w:val="both"/>
        <w:rPr>
          <w:rFonts w:ascii="Arial Narrow" w:hAnsi="Arial Narrow" w:cs="Arial"/>
          <w:color w:val="000000"/>
        </w:rPr>
      </w:pPr>
      <w:r w:rsidRPr="0095602E">
        <w:rPr>
          <w:rFonts w:ascii="Arial Narrow" w:hAnsi="Arial Narrow" w:cs="Arial"/>
          <w:color w:val="000000"/>
        </w:rPr>
        <w:t xml:space="preserve">El importe de la prima será incrementado con los impuestos y recargos que sean de legal aplicación. </w:t>
      </w:r>
    </w:p>
    <w:p w:rsidR="004B1B91" w:rsidRPr="004B1B91" w:rsidRDefault="004B1B91" w:rsidP="004B1B91">
      <w:pPr>
        <w:jc w:val="both"/>
        <w:rPr>
          <w:rFonts w:ascii="Times New Roman" w:hAnsi="Times New Roman" w:cs="Arial"/>
          <w:color w:val="000000"/>
        </w:rPr>
      </w:pPr>
    </w:p>
    <w:p w:rsidR="00B0738F" w:rsidRDefault="00D07666" w:rsidP="004B1B91">
      <w:pPr>
        <w:jc w:val="both"/>
        <w:rPr>
          <w:rFonts w:ascii="Arial Narrow" w:hAnsi="Arial Narrow" w:cs="Arial"/>
          <w:color w:val="000000"/>
        </w:rPr>
      </w:pPr>
      <w:r>
        <w:rPr>
          <w:rFonts w:ascii="Arial Narrow" w:hAnsi="Arial Narrow" w:cs="Arial"/>
          <w:b/>
          <w:color w:val="000000"/>
        </w:rPr>
        <w:t>En caso de impago de la prima</w:t>
      </w:r>
      <w:r w:rsidR="00F7537E" w:rsidRPr="00F7537E">
        <w:rPr>
          <w:rFonts w:ascii="Arial Narrow" w:hAnsi="Arial Narrow" w:cs="Arial"/>
          <w:b/>
          <w:color w:val="000000"/>
        </w:rPr>
        <w:t xml:space="preserve"> mensual:</w:t>
      </w:r>
      <w:r w:rsidR="00F7537E">
        <w:rPr>
          <w:rFonts w:ascii="Arial Narrow" w:hAnsi="Arial Narrow" w:cs="Arial"/>
          <w:color w:val="000000"/>
        </w:rPr>
        <w:t xml:space="preserve"> </w:t>
      </w:r>
      <w:r w:rsidR="00B0738F" w:rsidRPr="00351437">
        <w:rPr>
          <w:rFonts w:ascii="Arial Narrow" w:hAnsi="Arial Narrow" w:cs="Arial"/>
          <w:color w:val="000000"/>
        </w:rPr>
        <w:t>la cobertura quedará suspendida un mes después de su vencimiento. No obstante, si el asegurado no abona la prima dentro de los seis meses siguientes a su vencimiento, el contrato se extinguirá sin necesidad de comunic</w:t>
      </w:r>
      <w:r w:rsidR="00F7537E">
        <w:rPr>
          <w:rFonts w:ascii="Arial Narrow" w:hAnsi="Arial Narrow" w:cs="Arial"/>
          <w:color w:val="000000"/>
        </w:rPr>
        <w:t>ación alguna, sin que proceda el</w:t>
      </w:r>
      <w:r w:rsidR="00B0738F" w:rsidRPr="00351437">
        <w:rPr>
          <w:rFonts w:ascii="Arial Narrow" w:hAnsi="Arial Narrow" w:cs="Arial"/>
          <w:color w:val="000000"/>
        </w:rPr>
        <w:t xml:space="preserve"> </w:t>
      </w:r>
      <w:r w:rsidR="00B0738F" w:rsidRPr="00351437">
        <w:rPr>
          <w:rFonts w:ascii="Arial Narrow" w:hAnsi="Arial Narrow" w:cs="Arial"/>
          <w:color w:val="000000"/>
        </w:rPr>
        <w:lastRenderedPageBreak/>
        <w:t>abono del siniestro. En cualquier caso, para que se proceda al abono de cualquier siniestro las primas deben estar debidamente abonadas.</w:t>
      </w:r>
    </w:p>
    <w:p w:rsidR="005B1ED8" w:rsidRPr="00351437" w:rsidRDefault="005B1ED8" w:rsidP="004B1B91">
      <w:pPr>
        <w:jc w:val="both"/>
        <w:rPr>
          <w:rFonts w:ascii="Arial Narrow" w:hAnsi="Arial Narrow" w:cs="Arial"/>
          <w:color w:val="000000"/>
        </w:rPr>
      </w:pPr>
    </w:p>
    <w:p w:rsidR="00D07666" w:rsidRPr="00D07666" w:rsidRDefault="00D07666" w:rsidP="00D07666">
      <w:pPr>
        <w:pStyle w:val="Textocomentario"/>
        <w:rPr>
          <w:rFonts w:ascii="Arial Narrow" w:hAnsi="Arial Narrow" w:cs="Arial"/>
          <w:color w:val="000000"/>
          <w:sz w:val="18"/>
          <w:szCs w:val="18"/>
        </w:rPr>
      </w:pPr>
      <w:r w:rsidRPr="00D07666">
        <w:rPr>
          <w:rFonts w:ascii="Arial Narrow" w:hAnsi="Arial Narrow" w:cs="Arial"/>
          <w:b/>
          <w:color w:val="000000"/>
          <w:sz w:val="18"/>
          <w:szCs w:val="18"/>
          <w:highlight w:val="yellow"/>
        </w:rPr>
        <w:t>LIMITE ADICIONAL DE LA COBERTURA.</w:t>
      </w:r>
    </w:p>
    <w:p w:rsidR="00D07666" w:rsidRDefault="00D07666" w:rsidP="004B1B91">
      <w:pPr>
        <w:jc w:val="both"/>
        <w:rPr>
          <w:rFonts w:ascii="Arial Narrow" w:hAnsi="Arial Narrow" w:cs="Arial"/>
          <w:color w:val="000000"/>
        </w:rPr>
      </w:pPr>
    </w:p>
    <w:p w:rsidR="004B1B91" w:rsidRPr="00351437" w:rsidRDefault="004B1B91" w:rsidP="004B1B91">
      <w:pPr>
        <w:jc w:val="both"/>
        <w:rPr>
          <w:rFonts w:ascii="Arial Narrow" w:hAnsi="Arial Narrow" w:cs="Arial"/>
          <w:color w:val="000000"/>
        </w:rPr>
      </w:pPr>
      <w:r w:rsidRPr="00351437">
        <w:rPr>
          <w:rFonts w:ascii="Arial Narrow" w:hAnsi="Arial Narrow" w:cs="Arial"/>
          <w:color w:val="000000"/>
        </w:rPr>
        <w:t xml:space="preserve"> En ningún caso CARDIF abonará má</w:t>
      </w:r>
      <w:r w:rsidR="0024344F" w:rsidRPr="00351437">
        <w:rPr>
          <w:rFonts w:ascii="Arial Narrow" w:hAnsi="Arial Narrow" w:cs="Arial"/>
          <w:color w:val="000000"/>
        </w:rPr>
        <w:t>s de 15.0</w:t>
      </w:r>
      <w:r w:rsidR="008F3CE0" w:rsidRPr="00351437">
        <w:rPr>
          <w:rFonts w:ascii="Arial Narrow" w:hAnsi="Arial Narrow" w:cs="Arial"/>
          <w:color w:val="000000"/>
        </w:rPr>
        <w:t>00 euros por siniestro ni dará cobertur</w:t>
      </w:r>
      <w:r w:rsidR="007523D8" w:rsidRPr="00351437">
        <w:rPr>
          <w:rFonts w:ascii="Arial Narrow" w:hAnsi="Arial Narrow" w:cs="Arial"/>
          <w:color w:val="000000"/>
        </w:rPr>
        <w:t>a por GAP durante más de 6 años desde la fecha de efecto del seguro.</w:t>
      </w:r>
    </w:p>
    <w:p w:rsidR="0018511B" w:rsidRDefault="0018511B" w:rsidP="004B1B91">
      <w:pPr>
        <w:jc w:val="both"/>
        <w:rPr>
          <w:rFonts w:ascii="Times New Roman" w:hAnsi="Times New Roman" w:cs="Arial"/>
          <w:color w:val="000000"/>
        </w:rPr>
      </w:pPr>
    </w:p>
    <w:p w:rsidR="002B3C88" w:rsidRPr="002B3C88" w:rsidRDefault="002B3C88" w:rsidP="002B3C88">
      <w:pPr>
        <w:autoSpaceDE w:val="0"/>
        <w:autoSpaceDN w:val="0"/>
        <w:adjustRightInd w:val="0"/>
        <w:jc w:val="both"/>
        <w:rPr>
          <w:rFonts w:ascii="Arial Narrow" w:eastAsia="Calibri" w:hAnsi="Arial Narrow" w:cs="Arial Narrow"/>
          <w:color w:val="000000"/>
          <w:sz w:val="18"/>
          <w:szCs w:val="18"/>
          <w:lang w:val="es-ES_tradnl" w:eastAsia="en-US"/>
        </w:rPr>
      </w:pPr>
      <w:r w:rsidRPr="00D07666">
        <w:rPr>
          <w:rFonts w:ascii="Arial Narrow" w:eastAsia="Calibri" w:hAnsi="Arial Narrow" w:cs="Arial"/>
          <w:b/>
          <w:bCs/>
          <w:color w:val="000000"/>
          <w:sz w:val="18"/>
          <w:szCs w:val="18"/>
          <w:highlight w:val="yellow"/>
          <w:lang w:val="es-ES_tradnl" w:eastAsia="en-US"/>
        </w:rPr>
        <w:t>CLAUSULA DEL BENEFICIARIO.</w:t>
      </w:r>
    </w:p>
    <w:p w:rsidR="002B3C88" w:rsidRDefault="002B3C88" w:rsidP="004B1B91">
      <w:pPr>
        <w:jc w:val="both"/>
        <w:rPr>
          <w:rFonts w:ascii="Times New Roman" w:hAnsi="Times New Roman" w:cs="Arial"/>
          <w:color w:val="000000"/>
        </w:rPr>
      </w:pPr>
    </w:p>
    <w:p w:rsidR="002B3C88" w:rsidRDefault="002B3C88" w:rsidP="002B3C88">
      <w:pPr>
        <w:widowControl w:val="0"/>
        <w:tabs>
          <w:tab w:val="left" w:pos="420"/>
        </w:tabs>
        <w:jc w:val="both"/>
        <w:rPr>
          <w:rFonts w:ascii="Arial Narrow" w:hAnsi="Arial Narrow" w:cs="Arial"/>
          <w:bCs/>
          <w:color w:val="000000"/>
        </w:rPr>
      </w:pPr>
      <w:r w:rsidRPr="00351437">
        <w:rPr>
          <w:rFonts w:ascii="Arial Narrow" w:hAnsi="Arial Narrow" w:cs="Arial"/>
          <w:bCs/>
          <w:color w:val="000000"/>
        </w:rPr>
        <w:t xml:space="preserve">El Asegurado designa de forma expresa a Banco Cetelem como Beneficiario de la póliza. No obstante, la forma de abono </w:t>
      </w:r>
      <w:r w:rsidRPr="00261FD7">
        <w:rPr>
          <w:rFonts w:ascii="Arial Narrow" w:hAnsi="Arial Narrow" w:cs="Arial"/>
          <w:bCs/>
          <w:color w:val="000000"/>
        </w:rPr>
        <w:t>de la indemnización consistirá en el pago por la entidad aseguradora a la entidad financiera de las cantidades que correspondan para el abono de las cuotas pendientes de pago,</w:t>
      </w:r>
      <w:r w:rsidRPr="00351437">
        <w:rPr>
          <w:rFonts w:ascii="Arial Narrow" w:hAnsi="Arial Narrow" w:cs="Arial"/>
          <w:bCs/>
          <w:color w:val="000000"/>
        </w:rPr>
        <w:t xml:space="preserve"> excluyendo los impagos del préstamo suscrito por el Asegurado, conforme a las condiciones y límites del seguro. </w:t>
      </w:r>
    </w:p>
    <w:p w:rsidR="00D07666" w:rsidRDefault="00D07666" w:rsidP="002B3C88">
      <w:pPr>
        <w:widowControl w:val="0"/>
        <w:tabs>
          <w:tab w:val="left" w:pos="420"/>
        </w:tabs>
        <w:jc w:val="both"/>
        <w:rPr>
          <w:rFonts w:ascii="Arial Narrow" w:hAnsi="Arial Narrow" w:cs="Arial"/>
          <w:bCs/>
          <w:color w:val="000000"/>
        </w:rPr>
      </w:pPr>
    </w:p>
    <w:p w:rsidR="00D07666" w:rsidRPr="00D07666" w:rsidRDefault="00D07666" w:rsidP="002B3C88">
      <w:pPr>
        <w:widowControl w:val="0"/>
        <w:tabs>
          <w:tab w:val="left" w:pos="420"/>
        </w:tabs>
        <w:jc w:val="both"/>
        <w:rPr>
          <w:rFonts w:ascii="Arial Narrow" w:hAnsi="Arial Narrow" w:cs="Arial"/>
          <w:b/>
          <w:bCs/>
          <w:color w:val="000000"/>
          <w:sz w:val="18"/>
          <w:szCs w:val="18"/>
        </w:rPr>
      </w:pPr>
      <w:r w:rsidRPr="00D07666">
        <w:rPr>
          <w:rFonts w:ascii="Arial Narrow" w:hAnsi="Arial Narrow" w:cs="Arial"/>
          <w:b/>
          <w:bCs/>
          <w:color w:val="000000"/>
          <w:sz w:val="18"/>
          <w:szCs w:val="18"/>
          <w:highlight w:val="yellow"/>
        </w:rPr>
        <w:t>DERECHO DE RESOLUCION ANTICIPADA.</w:t>
      </w:r>
    </w:p>
    <w:p w:rsidR="00D07666" w:rsidRDefault="00D07666" w:rsidP="002B3C88">
      <w:pPr>
        <w:widowControl w:val="0"/>
        <w:tabs>
          <w:tab w:val="left" w:pos="420"/>
        </w:tabs>
        <w:jc w:val="both"/>
        <w:rPr>
          <w:rFonts w:ascii="Arial Narrow" w:hAnsi="Arial Narrow" w:cs="Arial"/>
          <w:bCs/>
          <w:color w:val="000000"/>
        </w:rPr>
      </w:pPr>
    </w:p>
    <w:p w:rsidR="00D07666" w:rsidRPr="00351437" w:rsidRDefault="00D07666" w:rsidP="00D07666">
      <w:pPr>
        <w:autoSpaceDE w:val="0"/>
        <w:autoSpaceDN w:val="0"/>
        <w:adjustRightInd w:val="0"/>
        <w:jc w:val="both"/>
        <w:textAlignment w:val="center"/>
        <w:rPr>
          <w:rFonts w:ascii="Arial Narrow" w:hAnsi="Arial Narrow" w:cs="Arial Narrow"/>
          <w:color w:val="000000"/>
          <w:lang w:val="es-ES_tradnl"/>
        </w:rPr>
      </w:pPr>
      <w:r w:rsidRPr="00351437">
        <w:rPr>
          <w:rFonts w:ascii="Arial Narrow" w:hAnsi="Arial Narrow" w:cs="Arial Narrow"/>
          <w:color w:val="000000"/>
          <w:lang w:val="es-ES_tradnl"/>
        </w:rPr>
        <w:t xml:space="preserve">El asegurado tiene derecho a la resolución anticipada del seguro sin coste alguno en el plazo de 30 días a contar desde la fecha en la que se celebró mediante una notificación por escrito a la atención del mediador quien lo comunicará a la entidad aseguradora, o bien a la compañía aseguradora. A partir de la fecha en la que se expida la comunicación cesará la cobertura del riesgo, y el asegurado tendrá derecho a la devolución de la prima que hubiere pagado salvo la parte correspondiente al periodo de tiempo en que el contrato hubiere tenido vigencia. </w:t>
      </w:r>
    </w:p>
    <w:p w:rsidR="00D07666" w:rsidRDefault="00D07666" w:rsidP="002B3C88">
      <w:pPr>
        <w:widowControl w:val="0"/>
        <w:tabs>
          <w:tab w:val="left" w:pos="420"/>
        </w:tabs>
        <w:jc w:val="both"/>
        <w:rPr>
          <w:rFonts w:ascii="Arial Narrow" w:hAnsi="Arial Narrow" w:cs="Arial"/>
          <w:bCs/>
          <w:color w:val="000000"/>
        </w:rPr>
      </w:pPr>
    </w:p>
    <w:p w:rsidR="00D07666" w:rsidRPr="002B3C88" w:rsidRDefault="00D07666" w:rsidP="00D07666">
      <w:pPr>
        <w:autoSpaceDE w:val="0"/>
        <w:autoSpaceDN w:val="0"/>
        <w:adjustRightInd w:val="0"/>
        <w:jc w:val="both"/>
        <w:rPr>
          <w:rFonts w:ascii="Arial Narrow" w:eastAsia="Calibri" w:hAnsi="Arial Narrow" w:cs="Arial Narrow"/>
          <w:color w:val="000000"/>
          <w:sz w:val="18"/>
          <w:szCs w:val="18"/>
          <w:lang w:val="es-ES_tradnl" w:eastAsia="en-US"/>
        </w:rPr>
      </w:pPr>
      <w:r w:rsidRPr="00D07666">
        <w:rPr>
          <w:rFonts w:ascii="Arial Narrow" w:eastAsia="Calibri" w:hAnsi="Arial Narrow" w:cs="Arial"/>
          <w:b/>
          <w:bCs/>
          <w:color w:val="000000"/>
          <w:sz w:val="18"/>
          <w:szCs w:val="18"/>
          <w:highlight w:val="yellow"/>
          <w:lang w:val="es-ES_tradnl" w:eastAsia="en-US"/>
        </w:rPr>
        <w:t>CONCURRENCIA DE SEGUROS.</w:t>
      </w:r>
    </w:p>
    <w:p w:rsidR="00D07666" w:rsidRPr="00351437" w:rsidRDefault="00D07666" w:rsidP="002B3C88">
      <w:pPr>
        <w:widowControl w:val="0"/>
        <w:tabs>
          <w:tab w:val="left" w:pos="420"/>
        </w:tabs>
        <w:jc w:val="both"/>
        <w:rPr>
          <w:rFonts w:ascii="Arial Narrow" w:hAnsi="Arial Narrow" w:cs="Arial"/>
          <w:bCs/>
          <w:color w:val="000000"/>
        </w:rPr>
      </w:pPr>
    </w:p>
    <w:p w:rsidR="0018511B" w:rsidRDefault="0018511B" w:rsidP="0018511B">
      <w:pPr>
        <w:jc w:val="both"/>
        <w:rPr>
          <w:rFonts w:ascii="Arial Narrow" w:hAnsi="Arial Narrow" w:cs="Arial"/>
          <w:bCs/>
          <w:color w:val="000000"/>
        </w:rPr>
      </w:pPr>
      <w:r w:rsidRPr="00351437">
        <w:rPr>
          <w:rFonts w:ascii="Arial Narrow" w:hAnsi="Arial Narrow" w:cs="Arial"/>
          <w:bCs/>
          <w:color w:val="000000"/>
        </w:rPr>
        <w:t xml:space="preserve">El presente contrato de seguro se considerará </w:t>
      </w:r>
      <w:r w:rsidR="004316FB" w:rsidRPr="00351437">
        <w:rPr>
          <w:rFonts w:ascii="Arial Narrow" w:hAnsi="Arial Narrow" w:cs="Arial"/>
          <w:bCs/>
          <w:color w:val="000000"/>
        </w:rPr>
        <w:t>complementario</w:t>
      </w:r>
      <w:r w:rsidR="007551BC" w:rsidRPr="00351437">
        <w:rPr>
          <w:rFonts w:ascii="Arial Narrow" w:hAnsi="Arial Narrow" w:cs="Arial"/>
          <w:bCs/>
          <w:color w:val="000000"/>
        </w:rPr>
        <w:t xml:space="preserve"> </w:t>
      </w:r>
      <w:r w:rsidRPr="00351437">
        <w:rPr>
          <w:rFonts w:ascii="Arial Narrow" w:hAnsi="Arial Narrow" w:cs="Arial"/>
          <w:bCs/>
          <w:color w:val="000000"/>
        </w:rPr>
        <w:t>al contrato de seguro que sobre los daños propios que sufriera el vehículo, pudiera tener concertado el Asegurado, de forma que en caso de ocurrencia de un siniestro amparado por CARDIF y la Aseguradora de los daños propios del vehículo, CARDIF abonará el importe establecido en</w:t>
      </w:r>
      <w:r w:rsidR="00625A12" w:rsidRPr="00351437">
        <w:rPr>
          <w:rFonts w:ascii="Arial Narrow" w:hAnsi="Arial Narrow" w:cs="Arial"/>
          <w:bCs/>
          <w:color w:val="000000"/>
        </w:rPr>
        <w:t xml:space="preserve"> el</w:t>
      </w:r>
      <w:r w:rsidRPr="00351437">
        <w:rPr>
          <w:rFonts w:ascii="Arial Narrow" w:hAnsi="Arial Narrow" w:cs="Arial"/>
          <w:bCs/>
          <w:color w:val="000000"/>
        </w:rPr>
        <w:t xml:space="preserve"> presente Certificado de seguro.</w:t>
      </w:r>
    </w:p>
    <w:p w:rsidR="002B3C88" w:rsidRDefault="002B3C88" w:rsidP="0018511B">
      <w:pPr>
        <w:jc w:val="both"/>
        <w:rPr>
          <w:rFonts w:ascii="Times New Roman" w:hAnsi="Times New Roman" w:cs="Arial"/>
          <w:bCs/>
          <w:color w:val="000000"/>
        </w:rPr>
      </w:pPr>
    </w:p>
    <w:p w:rsidR="00351437" w:rsidRPr="005B1ED8" w:rsidRDefault="00D07666" w:rsidP="00351437">
      <w:pPr>
        <w:widowControl w:val="0"/>
        <w:tabs>
          <w:tab w:val="left" w:pos="420"/>
        </w:tabs>
        <w:jc w:val="both"/>
        <w:rPr>
          <w:rFonts w:ascii="Arial Narrow" w:hAnsi="Arial Narrow" w:cs="Arial"/>
          <w:b/>
          <w:color w:val="000000"/>
          <w:sz w:val="18"/>
          <w:szCs w:val="18"/>
        </w:rPr>
      </w:pPr>
      <w:r w:rsidRPr="005B1ED8">
        <w:rPr>
          <w:rFonts w:ascii="Arial Narrow" w:hAnsi="Arial Narrow" w:cs="Arial"/>
          <w:b/>
          <w:color w:val="000000"/>
          <w:sz w:val="18"/>
          <w:szCs w:val="18"/>
          <w:highlight w:val="yellow"/>
        </w:rPr>
        <w:t>COMUNICACIONES</w:t>
      </w:r>
      <w:r w:rsidR="00351437" w:rsidRPr="005B1ED8">
        <w:rPr>
          <w:rFonts w:ascii="Arial Narrow" w:hAnsi="Arial Narrow" w:cs="Arial"/>
          <w:b/>
          <w:color w:val="000000"/>
          <w:sz w:val="18"/>
          <w:szCs w:val="18"/>
          <w:highlight w:val="yellow"/>
        </w:rPr>
        <w:t>.</w:t>
      </w:r>
      <w:r w:rsidR="00351437" w:rsidRPr="005B1ED8">
        <w:rPr>
          <w:rFonts w:ascii="Arial Narrow" w:hAnsi="Arial Narrow" w:cs="Arial"/>
          <w:b/>
          <w:color w:val="000000"/>
          <w:sz w:val="18"/>
          <w:szCs w:val="18"/>
        </w:rPr>
        <w:t xml:space="preserve"> </w:t>
      </w:r>
    </w:p>
    <w:p w:rsidR="00351437" w:rsidRDefault="00351437" w:rsidP="00351437">
      <w:pPr>
        <w:widowControl w:val="0"/>
        <w:tabs>
          <w:tab w:val="left" w:pos="420"/>
        </w:tabs>
        <w:jc w:val="both"/>
        <w:rPr>
          <w:rFonts w:ascii="Times New Roman" w:hAnsi="Times New Roman" w:cs="Arial"/>
          <w:b/>
          <w:color w:val="000000"/>
        </w:rPr>
      </w:pPr>
    </w:p>
    <w:p w:rsidR="00E42350" w:rsidRPr="00617A89" w:rsidRDefault="00E42350" w:rsidP="00E42350">
      <w:pPr>
        <w:jc w:val="both"/>
        <w:rPr>
          <w:rFonts w:ascii="Arial Narrow" w:hAnsi="Arial Narrow" w:cs="Arial"/>
          <w:bCs/>
          <w:color w:val="000000"/>
        </w:rPr>
      </w:pPr>
      <w:r w:rsidRPr="00617A89">
        <w:rPr>
          <w:rFonts w:ascii="Arial Narrow" w:hAnsi="Arial Narrow" w:cs="Arial"/>
          <w:bCs/>
          <w:color w:val="000000"/>
        </w:rPr>
        <w:t xml:space="preserve">Para cualquier consulta o información relativa a la póliza contratada, el Asegurado podrá contactar con el Departamento de Atención al Cliente de CARDIF en los números de teléfono 902.557.463 o 918.007.961 o en la dirección de correo electrónico: </w:t>
      </w:r>
      <w:hyperlink r:id="rId10" w:history="1">
        <w:r w:rsidRPr="00617A89">
          <w:rPr>
            <w:rStyle w:val="Hipervnculo"/>
            <w:rFonts w:ascii="Arial Narrow" w:hAnsi="Arial Narrow" w:cs="Arial"/>
            <w:bCs/>
          </w:rPr>
          <w:t>atencioncliente@es.cardif.com</w:t>
        </w:r>
      </w:hyperlink>
      <w:r w:rsidRPr="00617A89">
        <w:rPr>
          <w:rFonts w:ascii="Arial Narrow" w:hAnsi="Arial Narrow" w:cs="Arial"/>
          <w:bCs/>
          <w:color w:val="000000"/>
        </w:rPr>
        <w:t>.</w:t>
      </w:r>
    </w:p>
    <w:p w:rsidR="00E42350" w:rsidRPr="00E42350" w:rsidRDefault="00E42350" w:rsidP="00E42350">
      <w:pPr>
        <w:jc w:val="both"/>
        <w:rPr>
          <w:rFonts w:ascii="Times New Roman" w:hAnsi="Times New Roman" w:cs="Arial"/>
          <w:b/>
          <w:bCs/>
          <w:color w:val="000000"/>
        </w:rPr>
      </w:pPr>
    </w:p>
    <w:p w:rsidR="0024344F" w:rsidRPr="005B1ED8" w:rsidRDefault="00D07666" w:rsidP="0024344F">
      <w:pPr>
        <w:widowControl w:val="0"/>
        <w:tabs>
          <w:tab w:val="left" w:pos="420"/>
        </w:tabs>
        <w:jc w:val="both"/>
        <w:rPr>
          <w:rFonts w:ascii="Arial Narrow" w:hAnsi="Arial Narrow" w:cs="Arial"/>
          <w:b/>
          <w:color w:val="000000"/>
          <w:sz w:val="18"/>
          <w:szCs w:val="18"/>
        </w:rPr>
      </w:pPr>
      <w:r w:rsidRPr="005B1ED8">
        <w:rPr>
          <w:rFonts w:ascii="Arial Narrow" w:hAnsi="Arial Narrow" w:cs="Arial"/>
          <w:b/>
          <w:color w:val="000000"/>
          <w:sz w:val="18"/>
          <w:szCs w:val="18"/>
          <w:highlight w:val="yellow"/>
        </w:rPr>
        <w:t>AMBITO TERRITORIAL.</w:t>
      </w:r>
    </w:p>
    <w:p w:rsidR="0024344F" w:rsidRDefault="0024344F" w:rsidP="0024344F">
      <w:pPr>
        <w:widowControl w:val="0"/>
        <w:tabs>
          <w:tab w:val="left" w:pos="420"/>
        </w:tabs>
        <w:jc w:val="both"/>
        <w:rPr>
          <w:rFonts w:ascii="Times New Roman" w:hAnsi="Times New Roman" w:cs="Arial"/>
          <w:b/>
          <w:color w:val="000000"/>
        </w:rPr>
      </w:pPr>
    </w:p>
    <w:p w:rsidR="0024344F" w:rsidRPr="00351437" w:rsidRDefault="0024344F" w:rsidP="0024344F">
      <w:pPr>
        <w:jc w:val="both"/>
        <w:rPr>
          <w:rFonts w:ascii="Arial Narrow" w:hAnsi="Arial Narrow" w:cs="Arial"/>
          <w:iCs/>
          <w:color w:val="000000"/>
        </w:rPr>
      </w:pPr>
      <w:r w:rsidRPr="00351437">
        <w:rPr>
          <w:rFonts w:ascii="Arial Narrow" w:hAnsi="Arial Narrow" w:cs="Arial"/>
          <w:iCs/>
          <w:color w:val="000000"/>
        </w:rPr>
        <w:t xml:space="preserve">Las coberturas de esta póliza son válidas </w:t>
      </w:r>
      <w:r w:rsidRPr="00261FD7">
        <w:rPr>
          <w:rFonts w:ascii="Arial Narrow" w:hAnsi="Arial Narrow" w:cs="Arial"/>
          <w:iCs/>
          <w:color w:val="000000"/>
        </w:rPr>
        <w:t>dentro del ámbito geográfico del territorio nacional español</w:t>
      </w:r>
      <w:r w:rsidRPr="00351437">
        <w:rPr>
          <w:rFonts w:ascii="Arial Narrow" w:hAnsi="Arial Narrow" w:cs="Arial"/>
          <w:iCs/>
          <w:color w:val="000000"/>
        </w:rPr>
        <w:t>, siempre que afecten a riesgos situados en ella.</w:t>
      </w:r>
    </w:p>
    <w:p w:rsidR="0024344F" w:rsidRDefault="0024344F" w:rsidP="0024344F">
      <w:pPr>
        <w:widowControl w:val="0"/>
        <w:tabs>
          <w:tab w:val="left" w:pos="420"/>
        </w:tabs>
        <w:jc w:val="both"/>
        <w:rPr>
          <w:rFonts w:ascii="Times New Roman" w:hAnsi="Times New Roman" w:cs="Arial"/>
          <w:b/>
          <w:color w:val="000000"/>
        </w:rPr>
      </w:pPr>
    </w:p>
    <w:p w:rsidR="00D07666" w:rsidRPr="005B1ED8" w:rsidRDefault="00D07666" w:rsidP="0024344F">
      <w:pPr>
        <w:widowControl w:val="0"/>
        <w:tabs>
          <w:tab w:val="left" w:pos="420"/>
        </w:tabs>
        <w:jc w:val="both"/>
        <w:rPr>
          <w:rFonts w:ascii="Arial Narrow" w:hAnsi="Arial Narrow" w:cs="Arial"/>
          <w:b/>
          <w:color w:val="000000"/>
          <w:sz w:val="18"/>
          <w:szCs w:val="18"/>
        </w:rPr>
      </w:pPr>
      <w:r w:rsidRPr="005B1ED8">
        <w:rPr>
          <w:rFonts w:ascii="Arial Narrow" w:hAnsi="Arial Narrow" w:cs="Arial"/>
          <w:b/>
          <w:color w:val="000000"/>
          <w:sz w:val="18"/>
          <w:szCs w:val="18"/>
          <w:highlight w:val="yellow"/>
        </w:rPr>
        <w:t>RECLAMACIONES.</w:t>
      </w:r>
      <w:r w:rsidRPr="005B1ED8">
        <w:rPr>
          <w:rFonts w:ascii="Arial Narrow" w:hAnsi="Arial Narrow" w:cs="Arial"/>
          <w:b/>
          <w:color w:val="000000"/>
          <w:sz w:val="18"/>
          <w:szCs w:val="18"/>
        </w:rPr>
        <w:t xml:space="preserve"> </w:t>
      </w:r>
    </w:p>
    <w:p w:rsidR="00351437" w:rsidRDefault="00351437" w:rsidP="0024344F">
      <w:pPr>
        <w:widowControl w:val="0"/>
        <w:ind w:right="154"/>
        <w:jc w:val="both"/>
        <w:rPr>
          <w:rFonts w:ascii="Times New Roman" w:hAnsi="Times New Roman" w:cs="Arial"/>
          <w:bCs/>
          <w:color w:val="000000"/>
        </w:rPr>
      </w:pPr>
    </w:p>
    <w:p w:rsidR="0024344F" w:rsidRPr="00351437" w:rsidRDefault="0024344F" w:rsidP="0024344F">
      <w:pPr>
        <w:widowControl w:val="0"/>
        <w:ind w:right="154"/>
        <w:jc w:val="both"/>
        <w:rPr>
          <w:rFonts w:ascii="Arial Narrow" w:hAnsi="Arial Narrow" w:cs="Arial"/>
          <w:bCs/>
          <w:color w:val="000000"/>
        </w:rPr>
      </w:pPr>
      <w:r w:rsidRPr="00351437">
        <w:rPr>
          <w:rFonts w:ascii="Arial Narrow" w:hAnsi="Arial Narrow" w:cs="Arial"/>
          <w:bCs/>
          <w:color w:val="000000"/>
        </w:rPr>
        <w:t>Para cualquier reclamación relativa al presente contrato de seguro se podrán dirigir por escrito al Servicio de Defensa del Asegurado de CARDIF, C/ Ribera del Loira, 28,4ª Pl, 28042 Madrid, o a través del correo electrónico defensaasegurado@cardif.com. Si en el plazo de dos meses no hubiera obtenido respuesta expresa o la misma no fuere satisfactoria, se podrá dirigir al Comisionado para la Defensa del Asegurado, Paseo de la Castellana, 44, 28046 de Madrid o a los Juzgados y Tribunales competentes.</w:t>
      </w:r>
    </w:p>
    <w:p w:rsidR="0024344F" w:rsidRDefault="0024344F" w:rsidP="0024344F">
      <w:pPr>
        <w:widowControl w:val="0"/>
        <w:ind w:right="154"/>
        <w:jc w:val="both"/>
        <w:rPr>
          <w:rFonts w:ascii="Times New Roman" w:hAnsi="Times New Roman" w:cs="Arial"/>
          <w:bCs/>
          <w:color w:val="000000"/>
        </w:rPr>
      </w:pPr>
    </w:p>
    <w:p w:rsidR="00D07666" w:rsidRPr="00D07666" w:rsidRDefault="00D07666" w:rsidP="0018511B">
      <w:pPr>
        <w:widowControl w:val="0"/>
        <w:tabs>
          <w:tab w:val="left" w:pos="420"/>
        </w:tabs>
        <w:ind w:right="12"/>
        <w:jc w:val="both"/>
        <w:rPr>
          <w:rFonts w:ascii="Arial Narrow" w:hAnsi="Arial Narrow" w:cs="Arial"/>
          <w:b/>
          <w:bCs/>
          <w:color w:val="000000"/>
          <w:sz w:val="18"/>
          <w:szCs w:val="18"/>
        </w:rPr>
      </w:pPr>
      <w:r w:rsidRPr="00D07666">
        <w:rPr>
          <w:rFonts w:ascii="Arial Narrow" w:hAnsi="Arial Narrow" w:cs="Arial"/>
          <w:b/>
          <w:bCs/>
          <w:color w:val="000000"/>
          <w:sz w:val="18"/>
          <w:szCs w:val="18"/>
          <w:highlight w:val="yellow"/>
        </w:rPr>
        <w:t>REGIMEN FISCAL APLICABLE.</w:t>
      </w:r>
    </w:p>
    <w:p w:rsidR="00D07666" w:rsidRPr="00D07666" w:rsidRDefault="00D07666" w:rsidP="0018511B">
      <w:pPr>
        <w:widowControl w:val="0"/>
        <w:tabs>
          <w:tab w:val="left" w:pos="420"/>
        </w:tabs>
        <w:ind w:right="12"/>
        <w:jc w:val="both"/>
        <w:rPr>
          <w:rFonts w:ascii="Arial Narrow" w:hAnsi="Arial Narrow" w:cs="Arial"/>
          <w:b/>
          <w:bCs/>
          <w:color w:val="000000"/>
          <w:sz w:val="18"/>
          <w:szCs w:val="18"/>
        </w:rPr>
      </w:pPr>
    </w:p>
    <w:p w:rsidR="0018511B" w:rsidRDefault="0018511B" w:rsidP="0018511B">
      <w:pPr>
        <w:widowControl w:val="0"/>
        <w:tabs>
          <w:tab w:val="left" w:pos="420"/>
        </w:tabs>
        <w:ind w:right="12"/>
        <w:jc w:val="both"/>
        <w:rPr>
          <w:rFonts w:ascii="Times New Roman" w:hAnsi="Times New Roman" w:cs="Arial"/>
          <w:bCs/>
          <w:color w:val="000000"/>
        </w:rPr>
      </w:pPr>
      <w:r w:rsidRPr="0018511B">
        <w:rPr>
          <w:rFonts w:ascii="Times New Roman" w:hAnsi="Times New Roman" w:cs="Arial"/>
          <w:bCs/>
          <w:color w:val="000000"/>
        </w:rPr>
        <w:t>Según legislación vigente.</w:t>
      </w:r>
    </w:p>
    <w:p w:rsidR="00351437" w:rsidRDefault="00351437" w:rsidP="0018511B">
      <w:pPr>
        <w:widowControl w:val="0"/>
        <w:tabs>
          <w:tab w:val="left" w:pos="420"/>
        </w:tabs>
        <w:ind w:right="12"/>
        <w:jc w:val="both"/>
        <w:rPr>
          <w:rFonts w:ascii="Times New Roman" w:hAnsi="Times New Roman" w:cs="Arial"/>
          <w:bCs/>
          <w:color w:val="000000"/>
        </w:rPr>
      </w:pPr>
    </w:p>
    <w:p w:rsidR="0024344F" w:rsidRPr="00D07666" w:rsidRDefault="0024344F" w:rsidP="0018511B">
      <w:pPr>
        <w:widowControl w:val="0"/>
        <w:tabs>
          <w:tab w:val="left" w:pos="420"/>
        </w:tabs>
        <w:ind w:right="12"/>
        <w:jc w:val="both"/>
        <w:rPr>
          <w:rFonts w:ascii="Arial Narrow" w:hAnsi="Arial Narrow" w:cs="Arial"/>
          <w:bCs/>
          <w:color w:val="000000"/>
          <w:sz w:val="18"/>
          <w:szCs w:val="18"/>
        </w:rPr>
      </w:pPr>
      <w:r w:rsidRPr="00D07666">
        <w:rPr>
          <w:rFonts w:ascii="Arial Narrow" w:hAnsi="Arial Narrow" w:cs="Arial"/>
          <w:b/>
          <w:bCs/>
          <w:color w:val="000000"/>
          <w:sz w:val="18"/>
          <w:szCs w:val="18"/>
          <w:highlight w:val="yellow"/>
        </w:rPr>
        <w:t>P</w:t>
      </w:r>
      <w:r w:rsidR="00D07666" w:rsidRPr="00D07666">
        <w:rPr>
          <w:rFonts w:ascii="Arial Narrow" w:hAnsi="Arial Narrow" w:cs="Arial"/>
          <w:b/>
          <w:bCs/>
          <w:color w:val="000000"/>
          <w:sz w:val="18"/>
          <w:szCs w:val="18"/>
          <w:highlight w:val="yellow"/>
        </w:rPr>
        <w:t>ROTECCION DE DATOS.</w:t>
      </w:r>
    </w:p>
    <w:p w:rsidR="0024344F" w:rsidRPr="00D07666" w:rsidRDefault="0024344F" w:rsidP="0018511B">
      <w:pPr>
        <w:widowControl w:val="0"/>
        <w:tabs>
          <w:tab w:val="left" w:pos="420"/>
        </w:tabs>
        <w:ind w:right="12"/>
        <w:jc w:val="both"/>
        <w:rPr>
          <w:rFonts w:ascii="Times New Roman" w:hAnsi="Times New Roman" w:cs="Arial"/>
          <w:bCs/>
          <w:color w:val="000000"/>
          <w:sz w:val="18"/>
          <w:szCs w:val="18"/>
        </w:rPr>
      </w:pPr>
    </w:p>
    <w:p w:rsidR="0024344F" w:rsidRPr="00261FD7" w:rsidRDefault="0024344F" w:rsidP="0024344F">
      <w:pPr>
        <w:widowControl w:val="0"/>
        <w:ind w:right="154"/>
        <w:jc w:val="both"/>
        <w:rPr>
          <w:rFonts w:ascii="Arial Narrow" w:hAnsi="Arial Narrow" w:cs="Arial"/>
          <w:bCs/>
          <w:color w:val="000000"/>
        </w:rPr>
      </w:pPr>
      <w:r w:rsidRPr="00261FD7">
        <w:rPr>
          <w:rFonts w:ascii="Arial Narrow" w:hAnsi="Arial Narrow" w:cs="Arial"/>
          <w:bCs/>
          <w:color w:val="000000"/>
        </w:rPr>
        <w:t>Conforme a la Ley Orgánica 15/1999, le informamos de que los datos solicitados son de carácter obligatorio y serán incorporados a un fichero cuyo responsable es CARDIF ASSURANCES RISQUES DIVERS, Sucursal en España (en adelante CARDIF) para la evaluación de los riesgos, la determinación de su aseguramiento, los compromisos contractuales y la tramitación del siniestro respecto a la póliza contratada. La negativa a facilitar la información requerida facultará a la Aseguradora a no celebrar el contrato. El Asegurado otorga su consentimiento expreso para la recogida y el tratamiento por CARDIF de sus datos personales.</w:t>
      </w:r>
    </w:p>
    <w:p w:rsidR="0024344F" w:rsidRPr="00261FD7" w:rsidRDefault="0024344F" w:rsidP="0024344F">
      <w:pPr>
        <w:widowControl w:val="0"/>
        <w:ind w:right="154"/>
        <w:jc w:val="both"/>
        <w:rPr>
          <w:rFonts w:ascii="Arial Narrow" w:hAnsi="Arial Narrow" w:cs="Arial"/>
          <w:bCs/>
          <w:color w:val="000000"/>
        </w:rPr>
      </w:pPr>
    </w:p>
    <w:p w:rsidR="0024344F" w:rsidRPr="00261FD7" w:rsidRDefault="0024344F" w:rsidP="0024344F">
      <w:pPr>
        <w:widowControl w:val="0"/>
        <w:ind w:right="154"/>
        <w:jc w:val="both"/>
        <w:rPr>
          <w:rFonts w:ascii="Arial Narrow" w:hAnsi="Arial Narrow" w:cs="Arial"/>
          <w:bCs/>
          <w:color w:val="000000"/>
        </w:rPr>
      </w:pPr>
      <w:r w:rsidRPr="00261FD7">
        <w:rPr>
          <w:rFonts w:ascii="Arial Narrow" w:hAnsi="Arial Narrow" w:cs="Arial"/>
          <w:bCs/>
          <w:color w:val="000000"/>
        </w:rPr>
        <w:t>El Asegurado podrá ejercitar los derechos de acceso, rectificación, cancelación y oposición previstos en</w:t>
      </w:r>
      <w:r w:rsidR="00351437" w:rsidRPr="00261FD7">
        <w:rPr>
          <w:rFonts w:ascii="Arial Narrow" w:hAnsi="Arial Narrow" w:cs="Arial"/>
          <w:bCs/>
          <w:color w:val="000000"/>
        </w:rPr>
        <w:t xml:space="preserve"> la citada Ley 15/1999 por escrito, </w:t>
      </w:r>
      <w:r w:rsidRPr="00261FD7">
        <w:rPr>
          <w:rFonts w:ascii="Arial Narrow" w:hAnsi="Arial Narrow" w:cs="Arial"/>
          <w:bCs/>
          <w:color w:val="000000"/>
        </w:rPr>
        <w:t>adjuntando fotocopia de su DNI, a la dirección de CARDIF (C/Ribera del Loira, 28 4ª pl. 28042 Madrid).</w:t>
      </w:r>
    </w:p>
    <w:p w:rsidR="0024344F" w:rsidRPr="00D07666" w:rsidRDefault="0024344F" w:rsidP="0018511B">
      <w:pPr>
        <w:widowControl w:val="0"/>
        <w:tabs>
          <w:tab w:val="left" w:pos="420"/>
        </w:tabs>
        <w:ind w:right="12"/>
        <w:jc w:val="both"/>
        <w:rPr>
          <w:rFonts w:ascii="Arial Narrow" w:hAnsi="Arial Narrow" w:cs="Arial"/>
          <w:bCs/>
          <w:color w:val="000000"/>
          <w:sz w:val="18"/>
          <w:szCs w:val="18"/>
        </w:rPr>
      </w:pPr>
    </w:p>
    <w:p w:rsidR="00D07666" w:rsidRPr="00D07666" w:rsidRDefault="00D07666" w:rsidP="00D07666">
      <w:pPr>
        <w:widowControl w:val="0"/>
        <w:tabs>
          <w:tab w:val="left" w:pos="420"/>
        </w:tabs>
        <w:ind w:right="12"/>
        <w:jc w:val="both"/>
        <w:rPr>
          <w:rFonts w:ascii="Arial Narrow" w:hAnsi="Arial Narrow" w:cs="Arial"/>
          <w:bCs/>
          <w:color w:val="000000"/>
          <w:sz w:val="18"/>
          <w:szCs w:val="18"/>
        </w:rPr>
      </w:pPr>
      <w:r w:rsidRPr="00D07666">
        <w:rPr>
          <w:rFonts w:ascii="Arial Narrow" w:hAnsi="Arial Narrow" w:cs="Arial"/>
          <w:b/>
          <w:bCs/>
          <w:color w:val="000000"/>
          <w:sz w:val="18"/>
          <w:szCs w:val="18"/>
          <w:highlight w:val="yellow"/>
        </w:rPr>
        <w:t>CONSORCIO.</w:t>
      </w:r>
    </w:p>
    <w:p w:rsidR="00D07666" w:rsidRPr="00261FD7" w:rsidRDefault="00D07666" w:rsidP="0018511B">
      <w:pPr>
        <w:widowControl w:val="0"/>
        <w:tabs>
          <w:tab w:val="left" w:pos="420"/>
        </w:tabs>
        <w:ind w:right="12"/>
        <w:jc w:val="both"/>
        <w:rPr>
          <w:rFonts w:ascii="Arial Narrow" w:hAnsi="Arial Narrow" w:cs="Arial"/>
          <w:bCs/>
          <w:color w:val="000000"/>
        </w:rPr>
      </w:pPr>
    </w:p>
    <w:p w:rsidR="0018511B" w:rsidRPr="00261FD7" w:rsidRDefault="0018511B" w:rsidP="0018511B">
      <w:pPr>
        <w:widowControl w:val="0"/>
        <w:tabs>
          <w:tab w:val="left" w:pos="420"/>
        </w:tabs>
        <w:ind w:right="12"/>
        <w:jc w:val="both"/>
        <w:rPr>
          <w:rFonts w:ascii="Arial Narrow" w:hAnsi="Arial Narrow" w:cs="Arial"/>
          <w:bCs/>
          <w:color w:val="000000"/>
        </w:rPr>
      </w:pPr>
      <w:r w:rsidRPr="00261FD7">
        <w:rPr>
          <w:rFonts w:ascii="Arial Narrow" w:hAnsi="Arial Narrow" w:cs="Arial"/>
          <w:bCs/>
          <w:color w:val="000000"/>
        </w:rPr>
        <w:t>En la presente póliza se aplica el recargo de riesgos extraordinarios obligatorio a favor del Consorcio de Compensación de Seguros y Reaseguros de conformidad con la normativa aplicable</w:t>
      </w:r>
    </w:p>
    <w:p w:rsidR="00625A12" w:rsidRDefault="00625A12" w:rsidP="00D83FB4">
      <w:pPr>
        <w:widowControl w:val="0"/>
        <w:tabs>
          <w:tab w:val="left" w:pos="420"/>
        </w:tabs>
        <w:ind w:right="154"/>
        <w:jc w:val="both"/>
        <w:rPr>
          <w:rFonts w:ascii="Times New Roman" w:hAnsi="Times New Roman" w:cs="Arial"/>
          <w:bCs/>
          <w:strike/>
          <w:color w:val="000000"/>
        </w:rPr>
      </w:pPr>
    </w:p>
    <w:p w:rsidR="0024344F" w:rsidRPr="00D07666" w:rsidRDefault="00D07666" w:rsidP="0024344F">
      <w:pPr>
        <w:widowControl w:val="0"/>
        <w:ind w:right="154"/>
        <w:jc w:val="both"/>
        <w:rPr>
          <w:rFonts w:ascii="Arial Narrow" w:hAnsi="Arial Narrow" w:cs="Arial"/>
          <w:b/>
          <w:bCs/>
          <w:color w:val="000000"/>
          <w:sz w:val="18"/>
          <w:szCs w:val="18"/>
          <w:highlight w:val="yellow"/>
        </w:rPr>
      </w:pPr>
      <w:r w:rsidRPr="00D07666">
        <w:rPr>
          <w:rFonts w:ascii="Arial Narrow" w:hAnsi="Arial Narrow" w:cs="Arial"/>
          <w:b/>
          <w:bCs/>
          <w:color w:val="000000"/>
          <w:sz w:val="18"/>
          <w:szCs w:val="18"/>
          <w:highlight w:val="yellow"/>
        </w:rPr>
        <w:t>DECLARACION DEL ASEGURADO.</w:t>
      </w:r>
    </w:p>
    <w:p w:rsidR="00D07666" w:rsidRPr="00D07666" w:rsidRDefault="00D07666" w:rsidP="0024344F">
      <w:pPr>
        <w:widowControl w:val="0"/>
        <w:ind w:right="154"/>
        <w:jc w:val="both"/>
        <w:rPr>
          <w:rFonts w:ascii="Arial Narrow" w:hAnsi="Arial Narrow" w:cs="Arial"/>
          <w:bCs/>
          <w:color w:val="000000"/>
          <w:highlight w:val="red"/>
        </w:rPr>
      </w:pPr>
    </w:p>
    <w:p w:rsidR="00351437" w:rsidRPr="00261FD7" w:rsidRDefault="00625A12" w:rsidP="002C1F21">
      <w:pPr>
        <w:jc w:val="both"/>
        <w:rPr>
          <w:rFonts w:ascii="Arial Narrow" w:hAnsi="Arial Narrow" w:cs="Arial"/>
          <w:bCs/>
          <w:color w:val="000000"/>
        </w:rPr>
      </w:pPr>
      <w:r w:rsidRPr="00261FD7">
        <w:rPr>
          <w:rFonts w:ascii="Arial Narrow" w:hAnsi="Arial Narrow" w:cs="Arial"/>
          <w:bCs/>
          <w:color w:val="000000"/>
        </w:rPr>
        <w:t xml:space="preserve">En cumplimiento de lo dispuesto en el artículo 107 del Reglamento de Ordenación y Supervisión de los Seguros Privados aprobado por el Real Decreto 2486/1998, el asegurado, reconoce haber recibido y leído en fecha de hoy y con anterioridad a la presente declaración, la presente nota informativa redactada de forma clara y precisa, que se incorpora en el presente este boletín de adhesión con la siguiente rúbrica Condiciones Esenciales del </w:t>
      </w:r>
      <w:r w:rsidRPr="00261FD7">
        <w:rPr>
          <w:rFonts w:ascii="Arial Narrow" w:hAnsi="Arial Narrow" w:cs="Arial"/>
          <w:bCs/>
          <w:color w:val="000000"/>
        </w:rPr>
        <w:lastRenderedPageBreak/>
        <w:t xml:space="preserve">Seguro (y Nota Informativa previa), constando asimismo en el presente boletín de adhesión, los extremos exigidos por el artículo 104 del mismo. </w:t>
      </w:r>
    </w:p>
    <w:p w:rsidR="00351437" w:rsidRPr="00261FD7" w:rsidRDefault="00351437" w:rsidP="002C1F21">
      <w:pPr>
        <w:jc w:val="both"/>
        <w:rPr>
          <w:rFonts w:ascii="Arial Narrow" w:hAnsi="Arial Narrow" w:cs="Arial"/>
          <w:bCs/>
          <w:color w:val="000000"/>
        </w:rPr>
      </w:pPr>
    </w:p>
    <w:p w:rsidR="00625A12" w:rsidRPr="00261FD7" w:rsidRDefault="00625A12" w:rsidP="002C1F21">
      <w:pPr>
        <w:jc w:val="both"/>
        <w:rPr>
          <w:rFonts w:ascii="Arial Narrow" w:hAnsi="Arial Narrow" w:cs="Arial"/>
          <w:bCs/>
          <w:color w:val="000000"/>
        </w:rPr>
      </w:pPr>
      <w:r w:rsidRPr="00261FD7">
        <w:rPr>
          <w:rFonts w:ascii="Arial Narrow" w:hAnsi="Arial Narrow" w:cs="Arial"/>
          <w:bCs/>
          <w:color w:val="000000"/>
        </w:rPr>
        <w:t>Asimismo declaran haber recibido la información relativa al mediador prevista en los artículos 42 y 43 de la Ley 26/2006, de 17 de julio de Mediación de Seguros y Reaseguros Privados.</w:t>
      </w:r>
    </w:p>
    <w:p w:rsidR="00256983" w:rsidRDefault="00256983" w:rsidP="002C1F21">
      <w:pPr>
        <w:ind w:right="-1"/>
        <w:jc w:val="both"/>
        <w:rPr>
          <w:rFonts w:ascii="Arial Narrow" w:hAnsi="Arial Narrow" w:cs="Arial"/>
          <w:bCs/>
          <w:color w:val="000000"/>
        </w:rPr>
      </w:pPr>
      <w:r>
        <w:rPr>
          <w:rFonts w:ascii="Arial Narrow" w:hAnsi="Arial Narrow" w:cs="Arial"/>
          <w:bCs/>
          <w:color w:val="000000"/>
        </w:rPr>
        <w:t>Igualmente,</w:t>
      </w:r>
      <w:r w:rsidR="00625A12" w:rsidRPr="00261FD7">
        <w:rPr>
          <w:rFonts w:ascii="Arial Narrow" w:hAnsi="Arial Narrow" w:cs="Arial"/>
          <w:bCs/>
          <w:color w:val="000000"/>
        </w:rPr>
        <w:t xml:space="preserve"> el Asegurado declara que el vehículo garantizado cumple las c</w:t>
      </w:r>
      <w:r>
        <w:rPr>
          <w:rFonts w:ascii="Arial Narrow" w:hAnsi="Arial Narrow" w:cs="Arial"/>
          <w:bCs/>
          <w:color w:val="000000"/>
        </w:rPr>
        <w:t>ondiciones de adhesión</w:t>
      </w:r>
      <w:r w:rsidR="00625A12" w:rsidRPr="00261FD7">
        <w:rPr>
          <w:rFonts w:ascii="Arial Narrow" w:hAnsi="Arial Narrow" w:cs="Arial"/>
          <w:bCs/>
          <w:color w:val="000000"/>
        </w:rPr>
        <w:t xml:space="preserve"> necesarias para suscribir el presente boletín de adhesión.</w:t>
      </w:r>
    </w:p>
    <w:p w:rsidR="00256983" w:rsidRDefault="00256983" w:rsidP="002C1F21">
      <w:pPr>
        <w:ind w:right="-1"/>
        <w:jc w:val="both"/>
        <w:rPr>
          <w:rFonts w:ascii="Arial Narrow" w:hAnsi="Arial Narrow" w:cs="Arial"/>
          <w:bCs/>
          <w:color w:val="000000"/>
        </w:rPr>
      </w:pPr>
    </w:p>
    <w:p w:rsidR="00256983" w:rsidRDefault="00625A12" w:rsidP="002C1F21">
      <w:pPr>
        <w:ind w:right="-1"/>
        <w:jc w:val="both"/>
        <w:rPr>
          <w:rFonts w:ascii="Arial Narrow" w:hAnsi="Arial Narrow" w:cs="Arial"/>
          <w:bCs/>
          <w:color w:val="000000"/>
        </w:rPr>
      </w:pPr>
      <w:r w:rsidRPr="00256983">
        <w:rPr>
          <w:rFonts w:ascii="Arial Narrow" w:hAnsi="Arial Narrow" w:cs="Arial"/>
          <w:bCs/>
          <w:color w:val="000000"/>
        </w:rPr>
        <w:t>Este boletín de adhesión carece de validez en el supuesto de que la presente declaración se haga incurriendo en dolo o en falsa declaración. El Asegurado se adhiere a la póliza</w:t>
      </w:r>
      <w:r w:rsidR="00256983">
        <w:rPr>
          <w:rFonts w:ascii="Arial Narrow" w:hAnsi="Arial Narrow" w:cs="Arial"/>
          <w:bCs/>
          <w:color w:val="000000"/>
        </w:rPr>
        <w:t xml:space="preserve"> colectiva</w:t>
      </w:r>
      <w:r w:rsidRPr="00256983">
        <w:rPr>
          <w:rFonts w:ascii="Arial Narrow" w:hAnsi="Arial Narrow" w:cs="Arial"/>
          <w:bCs/>
          <w:color w:val="000000"/>
        </w:rPr>
        <w:t xml:space="preserve"> y declara: haber sido informado de los productos que ofrece CARDIF para cubrir los riegos garantizados por </w:t>
      </w:r>
      <w:r w:rsidR="00256983">
        <w:rPr>
          <w:rFonts w:ascii="Arial Narrow" w:hAnsi="Arial Narrow" w:cs="Arial"/>
          <w:bCs/>
          <w:color w:val="000000"/>
        </w:rPr>
        <w:t>el seguro que solicita y acepta expresamente contratar</w:t>
      </w:r>
      <w:r w:rsidRPr="00256983">
        <w:rPr>
          <w:rFonts w:ascii="Arial Narrow" w:hAnsi="Arial Narrow" w:cs="Arial"/>
          <w:bCs/>
          <w:color w:val="000000"/>
        </w:rPr>
        <w:t xml:space="preserve"> el presente seguro, tras haber </w:t>
      </w:r>
      <w:r w:rsidR="00B0738F" w:rsidRPr="00256983">
        <w:rPr>
          <w:rFonts w:ascii="Arial Narrow" w:hAnsi="Arial Narrow" w:cs="Arial"/>
          <w:bCs/>
          <w:color w:val="000000"/>
        </w:rPr>
        <w:t xml:space="preserve">recibido y </w:t>
      </w:r>
      <w:r w:rsidRPr="00256983">
        <w:rPr>
          <w:rFonts w:ascii="Arial Narrow" w:hAnsi="Arial Narrow" w:cs="Arial"/>
          <w:bCs/>
          <w:color w:val="000000"/>
        </w:rPr>
        <w:t>tenido conocimiento de sus condiciones, así com</w:t>
      </w:r>
      <w:r w:rsidR="00B0738F" w:rsidRPr="00256983">
        <w:rPr>
          <w:rFonts w:ascii="Arial Narrow" w:hAnsi="Arial Narrow" w:cs="Arial"/>
          <w:bCs/>
          <w:color w:val="000000"/>
        </w:rPr>
        <w:t xml:space="preserve">o de sus cláusulas limitativas </w:t>
      </w:r>
      <w:r w:rsidRPr="00256983">
        <w:rPr>
          <w:rFonts w:ascii="Arial Narrow" w:hAnsi="Arial Narrow" w:cs="Arial"/>
          <w:bCs/>
          <w:color w:val="000000"/>
        </w:rPr>
        <w:t>y exclusiones</w:t>
      </w:r>
      <w:r w:rsidR="00256983">
        <w:rPr>
          <w:rFonts w:ascii="Arial Narrow" w:hAnsi="Arial Narrow" w:cs="Arial"/>
          <w:bCs/>
          <w:color w:val="000000"/>
        </w:rPr>
        <w:t xml:space="preserve"> detalladas</w:t>
      </w:r>
      <w:r w:rsidR="00B0738F" w:rsidRPr="00256983">
        <w:rPr>
          <w:rFonts w:ascii="Arial Narrow" w:hAnsi="Arial Narrow" w:cs="Arial"/>
          <w:bCs/>
          <w:color w:val="000000"/>
        </w:rPr>
        <w:t xml:space="preserve"> en negrita</w:t>
      </w:r>
      <w:r w:rsidRPr="00256983">
        <w:rPr>
          <w:rFonts w:ascii="Arial Narrow" w:hAnsi="Arial Narrow" w:cs="Arial"/>
          <w:bCs/>
          <w:color w:val="000000"/>
        </w:rPr>
        <w:t xml:space="preserve">. </w:t>
      </w:r>
    </w:p>
    <w:p w:rsidR="00B0738F" w:rsidRPr="00256983" w:rsidRDefault="00625A12" w:rsidP="002C1F21">
      <w:pPr>
        <w:ind w:right="-1"/>
        <w:jc w:val="both"/>
        <w:rPr>
          <w:rFonts w:ascii="Arial Narrow" w:hAnsi="Arial Narrow" w:cs="Arial"/>
          <w:bCs/>
          <w:color w:val="000000"/>
        </w:rPr>
      </w:pPr>
      <w:r w:rsidRPr="00256983">
        <w:rPr>
          <w:rFonts w:ascii="Arial Narrow" w:hAnsi="Arial Narrow" w:cs="Arial"/>
          <w:bCs/>
          <w:color w:val="000000"/>
        </w:rPr>
        <w:t>El Asegurado</w:t>
      </w:r>
      <w:r w:rsidR="00256983">
        <w:rPr>
          <w:rFonts w:ascii="Arial Narrow" w:hAnsi="Arial Narrow" w:cs="Arial"/>
          <w:bCs/>
          <w:color w:val="000000"/>
        </w:rPr>
        <w:t xml:space="preserve"> </w:t>
      </w:r>
      <w:r w:rsidRPr="00256983">
        <w:rPr>
          <w:rFonts w:ascii="Arial Narrow" w:hAnsi="Arial Narrow" w:cs="Arial"/>
          <w:bCs/>
          <w:color w:val="000000"/>
        </w:rPr>
        <w:t xml:space="preserve"> deja </w:t>
      </w:r>
      <w:r w:rsidR="00256983">
        <w:rPr>
          <w:rFonts w:ascii="Arial Narrow" w:hAnsi="Arial Narrow" w:cs="Arial"/>
          <w:bCs/>
          <w:color w:val="000000"/>
        </w:rPr>
        <w:t>constancia expresa de</w:t>
      </w:r>
      <w:r w:rsidRPr="00256983">
        <w:rPr>
          <w:rFonts w:ascii="Arial Narrow" w:hAnsi="Arial Narrow" w:cs="Arial"/>
          <w:bCs/>
          <w:color w:val="000000"/>
        </w:rPr>
        <w:t xml:space="preserve"> haber leído y examinado las cláusulas limit</w:t>
      </w:r>
      <w:r w:rsidR="00256983">
        <w:rPr>
          <w:rFonts w:ascii="Arial Narrow" w:hAnsi="Arial Narrow" w:cs="Arial"/>
          <w:bCs/>
          <w:color w:val="000000"/>
        </w:rPr>
        <w:t xml:space="preserve">ativas y exclusiones, manifestando su conformidad </w:t>
      </w:r>
      <w:r w:rsidRPr="00256983">
        <w:rPr>
          <w:rFonts w:ascii="Arial Narrow" w:hAnsi="Arial Narrow" w:cs="Arial"/>
          <w:bCs/>
          <w:color w:val="000000"/>
        </w:rPr>
        <w:t xml:space="preserve"> con las mismas en virtud de la firma del presente boletín de adhesión.</w:t>
      </w:r>
    </w:p>
    <w:p w:rsidR="004C4949" w:rsidRPr="00261FD7" w:rsidRDefault="004C4949" w:rsidP="002C1F21">
      <w:pPr>
        <w:ind w:right="-1"/>
        <w:jc w:val="both"/>
        <w:rPr>
          <w:rFonts w:ascii="Arial Narrow" w:hAnsi="Arial Narrow" w:cs="Arial"/>
          <w:bCs/>
          <w:color w:val="000000"/>
        </w:rPr>
      </w:pPr>
    </w:p>
    <w:p w:rsidR="00D83FB4" w:rsidRPr="00C525F2" w:rsidRDefault="004C4949" w:rsidP="002C1F21">
      <w:pPr>
        <w:ind w:right="-1"/>
        <w:jc w:val="both"/>
        <w:rPr>
          <w:rFonts w:ascii="Arial Narrow" w:hAnsi="Arial Narrow" w:cs="Arial"/>
          <w:b/>
          <w:bCs/>
          <w:i/>
          <w:color w:val="000000"/>
        </w:rPr>
      </w:pPr>
      <w:r w:rsidRPr="00C525F2">
        <w:rPr>
          <w:rFonts w:ascii="Arial Narrow" w:hAnsi="Arial Narrow" w:cs="Arial"/>
          <w:b/>
          <w:bCs/>
          <w:i/>
          <w:color w:val="000000"/>
        </w:rPr>
        <w:t>El Asegurado autoriza</w:t>
      </w:r>
      <w:r w:rsidR="00C525F2" w:rsidRPr="00C525F2">
        <w:rPr>
          <w:rFonts w:ascii="Arial Narrow" w:hAnsi="Arial Narrow" w:cs="Arial"/>
          <w:b/>
          <w:bCs/>
          <w:i/>
          <w:color w:val="000000"/>
        </w:rPr>
        <w:t xml:space="preserve"> a Banco Cetelem</w:t>
      </w:r>
      <w:r w:rsidRPr="00C525F2">
        <w:rPr>
          <w:rFonts w:ascii="Arial Narrow" w:hAnsi="Arial Narrow" w:cs="Arial"/>
          <w:b/>
          <w:bCs/>
          <w:i/>
          <w:color w:val="000000"/>
        </w:rPr>
        <w:t xml:space="preserve"> al cobro de la prima de seguro en la cuenta corriente en la que se estén cargando las mensualidades de reembolso del préstamo. </w:t>
      </w:r>
    </w:p>
    <w:p w:rsidR="00D83FB4" w:rsidRPr="00261FD7" w:rsidRDefault="00D83FB4">
      <w:pPr>
        <w:widowControl w:val="0"/>
        <w:tabs>
          <w:tab w:val="left" w:pos="420"/>
        </w:tabs>
        <w:ind w:right="828"/>
        <w:jc w:val="both"/>
        <w:rPr>
          <w:rFonts w:ascii="Arial Narrow" w:hAnsi="Arial Narrow" w:cs="Arial"/>
          <w:bCs/>
          <w:color w:val="000000"/>
        </w:rPr>
      </w:pPr>
    </w:p>
    <w:p w:rsidR="00D83FB4" w:rsidRPr="004C4949" w:rsidRDefault="00D83FB4">
      <w:pPr>
        <w:widowControl w:val="0"/>
        <w:tabs>
          <w:tab w:val="left" w:pos="420"/>
        </w:tabs>
        <w:ind w:right="828"/>
        <w:jc w:val="both"/>
        <w:rPr>
          <w:rFonts w:ascii="Times New Roman" w:hAnsi="Times New Roman" w:cs="Arial"/>
          <w:bCs/>
          <w:color w:val="000000"/>
        </w:rPr>
      </w:pPr>
    </w:p>
    <w:p w:rsidR="00D83FB4" w:rsidRDefault="00D83FB4">
      <w:pPr>
        <w:widowControl w:val="0"/>
        <w:tabs>
          <w:tab w:val="left" w:pos="420"/>
        </w:tabs>
        <w:ind w:right="828"/>
        <w:jc w:val="both"/>
        <w:rPr>
          <w:rFonts w:ascii="Arial Narrow" w:hAnsi="Arial Narrow"/>
          <w:b/>
          <w:color w:val="808080"/>
          <w:sz w:val="8"/>
        </w:rPr>
      </w:pPr>
    </w:p>
    <w:p w:rsidR="00D83FB4" w:rsidRDefault="00D83FB4">
      <w:pPr>
        <w:widowControl w:val="0"/>
        <w:tabs>
          <w:tab w:val="left" w:pos="420"/>
        </w:tabs>
        <w:ind w:right="828"/>
        <w:jc w:val="both"/>
        <w:rPr>
          <w:rFonts w:ascii="Arial Narrow" w:hAnsi="Arial Narrow"/>
          <w:b/>
          <w:color w:val="808080"/>
          <w:sz w:val="8"/>
        </w:rPr>
      </w:pPr>
    </w:p>
    <w:p w:rsidR="00D83FB4" w:rsidRDefault="00D83FB4">
      <w:pPr>
        <w:widowControl w:val="0"/>
        <w:tabs>
          <w:tab w:val="left" w:pos="420"/>
        </w:tabs>
        <w:ind w:right="828"/>
        <w:jc w:val="both"/>
        <w:rPr>
          <w:rFonts w:ascii="Arial Narrow" w:hAnsi="Arial Narrow"/>
          <w:b/>
          <w:color w:val="808080"/>
          <w:sz w:val="8"/>
        </w:rPr>
      </w:pPr>
    </w:p>
    <w:p w:rsidR="00D83FB4" w:rsidRDefault="00D83FB4">
      <w:pPr>
        <w:widowControl w:val="0"/>
        <w:tabs>
          <w:tab w:val="left" w:pos="420"/>
        </w:tabs>
        <w:ind w:right="828"/>
        <w:jc w:val="both"/>
        <w:rPr>
          <w:rFonts w:ascii="Arial Narrow" w:hAnsi="Arial Narrow"/>
          <w:b/>
          <w:color w:val="808080"/>
          <w:sz w:val="8"/>
        </w:rPr>
      </w:pPr>
    </w:p>
    <w:p w:rsidR="00D83FB4" w:rsidRDefault="00D83FB4">
      <w:pPr>
        <w:widowControl w:val="0"/>
        <w:tabs>
          <w:tab w:val="left" w:pos="420"/>
        </w:tabs>
        <w:ind w:right="828"/>
        <w:jc w:val="both"/>
        <w:rPr>
          <w:rFonts w:ascii="Arial Narrow" w:hAnsi="Arial Narrow"/>
          <w:b/>
          <w:color w:val="808080"/>
          <w:sz w:val="8"/>
        </w:rPr>
      </w:pPr>
    </w:p>
    <w:p w:rsidR="00D83FB4" w:rsidRDefault="00D83FB4">
      <w:pPr>
        <w:widowControl w:val="0"/>
        <w:tabs>
          <w:tab w:val="left" w:pos="420"/>
        </w:tabs>
        <w:ind w:right="828"/>
        <w:jc w:val="both"/>
        <w:rPr>
          <w:rFonts w:ascii="Arial Narrow" w:hAnsi="Arial Narrow"/>
          <w:b/>
          <w:color w:val="808080"/>
          <w:sz w:val="8"/>
        </w:rPr>
      </w:pPr>
    </w:p>
    <w:p w:rsidR="00D83FB4" w:rsidRDefault="00D83FB4">
      <w:pPr>
        <w:widowControl w:val="0"/>
        <w:tabs>
          <w:tab w:val="left" w:pos="420"/>
        </w:tabs>
        <w:ind w:right="828"/>
        <w:jc w:val="both"/>
        <w:rPr>
          <w:rFonts w:ascii="Arial Narrow" w:hAnsi="Arial Narrow"/>
          <w:b/>
          <w:color w:val="808080"/>
          <w:sz w:val="8"/>
        </w:rPr>
      </w:pPr>
    </w:p>
    <w:p w:rsidR="0018511B" w:rsidRDefault="0018511B" w:rsidP="0018511B">
      <w:pPr>
        <w:widowControl w:val="0"/>
        <w:tabs>
          <w:tab w:val="left" w:pos="420"/>
        </w:tabs>
        <w:ind w:right="828"/>
        <w:jc w:val="both"/>
        <w:rPr>
          <w:rFonts w:ascii="Arial Narrow" w:hAnsi="Arial Narrow"/>
          <w:color w:val="808080"/>
          <w:sz w:val="4"/>
        </w:rPr>
      </w:pPr>
    </w:p>
    <w:p w:rsidR="00D83FB4" w:rsidRDefault="0018511B">
      <w:pPr>
        <w:widowControl w:val="0"/>
        <w:tabs>
          <w:tab w:val="left" w:pos="420"/>
        </w:tabs>
        <w:ind w:right="828"/>
        <w:jc w:val="both"/>
        <w:rPr>
          <w:rFonts w:ascii="Arial Narrow" w:hAnsi="Arial Narrow"/>
          <w:b/>
          <w:color w:val="808080"/>
          <w:sz w:val="8"/>
        </w:rPr>
      </w:pPr>
      <w:r>
        <w:rPr>
          <w:rFonts w:ascii="Arial Narrow" w:hAnsi="Arial Narrow"/>
          <w:color w:val="808080"/>
          <w:sz w:val="16"/>
        </w:rPr>
        <w:tab/>
      </w:r>
    </w:p>
    <w:p w:rsidR="00D83FB4" w:rsidRDefault="00D83FB4">
      <w:pPr>
        <w:widowControl w:val="0"/>
        <w:tabs>
          <w:tab w:val="left" w:pos="420"/>
        </w:tabs>
        <w:ind w:right="828"/>
        <w:jc w:val="both"/>
        <w:rPr>
          <w:rFonts w:ascii="Arial Narrow" w:hAnsi="Arial Narrow"/>
          <w:b/>
          <w:color w:val="808080"/>
          <w:sz w:val="8"/>
        </w:rPr>
      </w:pPr>
    </w:p>
    <w:p w:rsidR="00D83FB4" w:rsidRDefault="00D83FB4">
      <w:pPr>
        <w:widowControl w:val="0"/>
        <w:tabs>
          <w:tab w:val="left" w:pos="420"/>
        </w:tabs>
        <w:ind w:right="828"/>
        <w:jc w:val="both"/>
        <w:rPr>
          <w:rFonts w:ascii="Arial Narrow" w:hAnsi="Arial Narrow"/>
          <w:b/>
          <w:color w:val="808080"/>
          <w:sz w:val="8"/>
        </w:rPr>
      </w:pPr>
    </w:p>
    <w:p w:rsidR="00D83FB4" w:rsidRDefault="00D83FB4">
      <w:pPr>
        <w:widowControl w:val="0"/>
        <w:tabs>
          <w:tab w:val="left" w:pos="420"/>
        </w:tabs>
        <w:ind w:right="828"/>
        <w:jc w:val="both"/>
        <w:rPr>
          <w:rFonts w:ascii="Arial Narrow" w:hAnsi="Arial Narrow"/>
          <w:b/>
          <w:color w:val="808080"/>
          <w:sz w:val="8"/>
        </w:rPr>
      </w:pPr>
    </w:p>
    <w:p w:rsidR="00D83FB4" w:rsidRDefault="00D83FB4">
      <w:pPr>
        <w:widowControl w:val="0"/>
        <w:tabs>
          <w:tab w:val="left" w:pos="420"/>
        </w:tabs>
        <w:ind w:right="828"/>
        <w:jc w:val="both"/>
        <w:rPr>
          <w:rFonts w:ascii="Arial Narrow" w:hAnsi="Arial Narrow"/>
          <w:b/>
          <w:color w:val="808080"/>
          <w:sz w:val="8"/>
        </w:rPr>
      </w:pPr>
    </w:p>
    <w:p w:rsidR="00D83FB4" w:rsidRDefault="00D83FB4">
      <w:pPr>
        <w:widowControl w:val="0"/>
        <w:tabs>
          <w:tab w:val="left" w:pos="420"/>
        </w:tabs>
        <w:ind w:right="828"/>
        <w:jc w:val="both"/>
        <w:rPr>
          <w:rFonts w:ascii="Arial Narrow" w:hAnsi="Arial Narrow"/>
          <w:b/>
          <w:color w:val="808080"/>
          <w:sz w:val="8"/>
        </w:rPr>
      </w:pPr>
    </w:p>
    <w:p w:rsidR="0018511B" w:rsidRDefault="0018511B">
      <w:pPr>
        <w:widowControl w:val="0"/>
        <w:tabs>
          <w:tab w:val="left" w:pos="420"/>
        </w:tabs>
        <w:ind w:right="828"/>
        <w:jc w:val="both"/>
        <w:rPr>
          <w:rFonts w:ascii="Arial Narrow" w:hAnsi="Arial Narrow"/>
          <w:b/>
          <w:color w:val="808080"/>
          <w:sz w:val="8"/>
        </w:rPr>
      </w:pPr>
    </w:p>
    <w:p w:rsidR="0018511B" w:rsidRDefault="0018511B">
      <w:pPr>
        <w:widowControl w:val="0"/>
        <w:tabs>
          <w:tab w:val="left" w:pos="420"/>
        </w:tabs>
        <w:ind w:right="828"/>
        <w:jc w:val="both"/>
        <w:rPr>
          <w:rFonts w:ascii="Arial Narrow" w:hAnsi="Arial Narrow"/>
          <w:b/>
          <w:color w:val="808080"/>
          <w:sz w:val="8"/>
        </w:rPr>
      </w:pPr>
    </w:p>
    <w:p w:rsidR="0018511B" w:rsidRDefault="0018511B">
      <w:pPr>
        <w:widowControl w:val="0"/>
        <w:tabs>
          <w:tab w:val="left" w:pos="420"/>
        </w:tabs>
        <w:ind w:right="828"/>
        <w:jc w:val="both"/>
        <w:rPr>
          <w:rFonts w:ascii="Arial Narrow" w:hAnsi="Arial Narrow"/>
          <w:b/>
          <w:color w:val="808080"/>
          <w:sz w:val="8"/>
        </w:rPr>
      </w:pPr>
    </w:p>
    <w:sectPr w:rsidR="0018511B">
      <w:footerReference w:type="even" r:id="rId11"/>
      <w:footerReference w:type="default" r:id="rId12"/>
      <w:footnotePr>
        <w:numFmt w:val="lowerRoman"/>
      </w:footnotePr>
      <w:endnotePr>
        <w:numFmt w:val="decimal"/>
      </w:endnotePr>
      <w:type w:val="continuous"/>
      <w:pgSz w:w="11880" w:h="16820"/>
      <w:pgMar w:top="1021" w:right="323" w:bottom="567" w:left="426" w:header="720" w:footer="345" w:gutter="0"/>
      <w:cols w:space="720" w:equalWidth="0">
        <w:col w:w="11131" w:space="720"/>
      </w:cols>
      <w:noEndnote/>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6EF" w:rsidRDefault="00AE06EF">
      <w:r>
        <w:separator/>
      </w:r>
    </w:p>
  </w:endnote>
  <w:endnote w:type="continuationSeparator" w:id="0">
    <w:p w:rsidR="00AE06EF" w:rsidRDefault="00AE0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ew York">
    <w:altName w:val="Times New Roman"/>
    <w:panose1 w:val="02040503060506020304"/>
    <w:charset w:val="00"/>
    <w:family w:val="roman"/>
    <w:notTrueType/>
    <w:pitch w:val="variable"/>
    <w:sig w:usb0="00000003" w:usb1="00000000" w:usb2="00000000" w:usb3="00000000" w:csb0="00000001" w:csb1="00000000"/>
  </w:font>
  <w:font w:name="Bookman">
    <w:altName w:val="Bookman Old Style"/>
    <w:panose1 w:val="00000000000000000000"/>
    <w:charset w:val="4D"/>
    <w:family w:val="auto"/>
    <w:notTrueType/>
    <w:pitch w:val="default"/>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aur">
    <w:panose1 w:val="02030504050205020304"/>
    <w:charset w:val="00"/>
    <w:family w:val="roman"/>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NimbusSansNovusT-Bold">
    <w:panose1 w:val="00000000000000000000"/>
    <w:charset w:val="00"/>
    <w:family w:val="swiss"/>
    <w:notTrueType/>
    <w:pitch w:val="default"/>
    <w:sig w:usb0="00000003" w:usb1="00000000" w:usb2="00000000" w:usb3="00000000" w:csb0="00000001" w:csb1="00000000"/>
  </w:font>
  <w:font w:name="NimbusSansNovusT-Regular">
    <w:panose1 w:val="00000000000000000000"/>
    <w:charset w:val="00"/>
    <w:family w:val="auto"/>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F3E" w:rsidRDefault="00B96F3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B96F3E" w:rsidRDefault="00B96F3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F3E" w:rsidRDefault="00B96F3E">
    <w:pPr>
      <w:pStyle w:val="Piedepgina"/>
      <w:framePr w:wrap="around" w:vAnchor="text" w:hAnchor="margin" w:xAlign="center" w:y="-90"/>
      <w:rPr>
        <w:rStyle w:val="Nmerodepgina"/>
        <w:color w:val="FF0000"/>
      </w:rPr>
    </w:pPr>
  </w:p>
  <w:p w:rsidR="00B96F3E" w:rsidRDefault="00B96F3E" w:rsidP="004616F0">
    <w:pPr>
      <w:pStyle w:val="Piedepgina"/>
      <w:tabs>
        <w:tab w:val="clear" w:pos="4252"/>
        <w:tab w:val="clear" w:pos="8504"/>
      </w:tabs>
      <w:ind w:right="828"/>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6EF" w:rsidRDefault="00AE06EF">
      <w:r>
        <w:separator/>
      </w:r>
    </w:p>
  </w:footnote>
  <w:footnote w:type="continuationSeparator" w:id="0">
    <w:p w:rsidR="00AE06EF" w:rsidRDefault="00AE06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3275"/>
    <w:multiLevelType w:val="hybridMultilevel"/>
    <w:tmpl w:val="5F46704C"/>
    <w:lvl w:ilvl="0" w:tplc="0409000B">
      <w:start w:val="1"/>
      <w:numFmt w:val="bullet"/>
      <w:lvlText w:val=""/>
      <w:lvlJc w:val="left"/>
      <w:pPr>
        <w:tabs>
          <w:tab w:val="num" w:pos="720"/>
        </w:tabs>
        <w:ind w:left="720" w:hanging="360"/>
      </w:pPr>
      <w:rPr>
        <w:rFonts w:ascii="Wingdings" w:hAnsi="Wingdings" w:hint="default"/>
      </w:rPr>
    </w:lvl>
    <w:lvl w:ilvl="1" w:tplc="9E964BD8">
      <w:start w:val="2"/>
      <w:numFmt w:val="decimal"/>
      <w:lvlText w:val="%2."/>
      <w:lvlJc w:val="left"/>
      <w:pPr>
        <w:tabs>
          <w:tab w:val="num" w:pos="1418"/>
        </w:tabs>
        <w:ind w:left="1418" w:hanging="341"/>
      </w:pPr>
      <w:rPr>
        <w:rFonts w:ascii="Times New Roman" w:eastAsia="Times New Roman" w:hAnsi="Times New Roman" w:cs="Times New Roman"/>
      </w:rPr>
    </w:lvl>
    <w:lvl w:ilvl="2" w:tplc="0C0A000B">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A770E2"/>
    <w:multiLevelType w:val="singleLevel"/>
    <w:tmpl w:val="B57CCA04"/>
    <w:lvl w:ilvl="0">
      <w:start w:val="1"/>
      <w:numFmt w:val="decimal"/>
      <w:lvlText w:val="%1."/>
      <w:lvlJc w:val="left"/>
      <w:pPr>
        <w:tabs>
          <w:tab w:val="num" w:pos="435"/>
        </w:tabs>
        <w:ind w:left="435" w:hanging="435"/>
      </w:pPr>
      <w:rPr>
        <w:rFonts w:hint="default"/>
        <w:b/>
      </w:rPr>
    </w:lvl>
  </w:abstractNum>
  <w:abstractNum w:abstractNumId="2">
    <w:nsid w:val="108577B9"/>
    <w:multiLevelType w:val="hybridMultilevel"/>
    <w:tmpl w:val="C15A54DA"/>
    <w:lvl w:ilvl="0" w:tplc="0409000B">
      <w:start w:val="1"/>
      <w:numFmt w:val="bullet"/>
      <w:lvlText w:val=""/>
      <w:lvlJc w:val="left"/>
      <w:pPr>
        <w:tabs>
          <w:tab w:val="num" w:pos="720"/>
        </w:tabs>
        <w:ind w:left="720" w:hanging="360"/>
      </w:pPr>
      <w:rPr>
        <w:rFonts w:ascii="Wingdings" w:hAnsi="Wingdings" w:hint="default"/>
      </w:rPr>
    </w:lvl>
    <w:lvl w:ilvl="1" w:tplc="36CA329A">
      <w:start w:val="2"/>
      <w:numFmt w:val="bullet"/>
      <w:lvlText w:val="-"/>
      <w:lvlJc w:val="left"/>
      <w:pPr>
        <w:tabs>
          <w:tab w:val="num" w:pos="1353"/>
        </w:tabs>
        <w:ind w:left="1353" w:hanging="360"/>
      </w:pPr>
      <w:rPr>
        <w:rFonts w:ascii="Arial" w:eastAsia="Times New Roman" w:hAnsi="Arial" w:cs="Arial" w:hint="default"/>
      </w:rPr>
    </w:lvl>
    <w:lvl w:ilvl="2" w:tplc="0C0A000B">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5547504"/>
    <w:multiLevelType w:val="singleLevel"/>
    <w:tmpl w:val="EB6ABE4E"/>
    <w:lvl w:ilvl="0">
      <w:start w:val="2"/>
      <w:numFmt w:val="decimal"/>
      <w:lvlText w:val="%1."/>
      <w:lvlJc w:val="left"/>
      <w:pPr>
        <w:tabs>
          <w:tab w:val="num" w:pos="502"/>
        </w:tabs>
        <w:ind w:left="502" w:hanging="360"/>
      </w:pPr>
      <w:rPr>
        <w:rFonts w:hint="default"/>
        <w:b/>
      </w:rPr>
    </w:lvl>
  </w:abstractNum>
  <w:abstractNum w:abstractNumId="4">
    <w:nsid w:val="15AD37CF"/>
    <w:multiLevelType w:val="singleLevel"/>
    <w:tmpl w:val="95322A4E"/>
    <w:lvl w:ilvl="0">
      <w:start w:val="6"/>
      <w:numFmt w:val="decimal"/>
      <w:lvlText w:val="%1"/>
      <w:lvlJc w:val="left"/>
      <w:pPr>
        <w:tabs>
          <w:tab w:val="num" w:pos="360"/>
        </w:tabs>
        <w:ind w:left="360" w:hanging="360"/>
      </w:pPr>
      <w:rPr>
        <w:rFonts w:hint="default"/>
        <w:b/>
      </w:rPr>
    </w:lvl>
  </w:abstractNum>
  <w:abstractNum w:abstractNumId="5">
    <w:nsid w:val="19767F6A"/>
    <w:multiLevelType w:val="hybridMultilevel"/>
    <w:tmpl w:val="9BEAC738"/>
    <w:lvl w:ilvl="0" w:tplc="4F38818E">
      <w:start w:val="1"/>
      <w:numFmt w:val="decimal"/>
      <w:lvlText w:val="%1)"/>
      <w:lvlJc w:val="left"/>
      <w:pPr>
        <w:tabs>
          <w:tab w:val="num" w:pos="549"/>
        </w:tabs>
        <w:ind w:left="549" w:hanging="405"/>
      </w:pPr>
      <w:rPr>
        <w:rFonts w:ascii="Arial Narrow" w:eastAsia="Times New Roman" w:hAnsi="Arial Narrow" w:cs="Arial"/>
      </w:rPr>
    </w:lvl>
    <w:lvl w:ilvl="1" w:tplc="0C0A0019" w:tentative="1">
      <w:start w:val="1"/>
      <w:numFmt w:val="lowerLetter"/>
      <w:lvlText w:val="%2."/>
      <w:lvlJc w:val="left"/>
      <w:pPr>
        <w:ind w:left="1512" w:hanging="360"/>
      </w:pPr>
    </w:lvl>
    <w:lvl w:ilvl="2" w:tplc="0C0A001B" w:tentative="1">
      <w:start w:val="1"/>
      <w:numFmt w:val="lowerRoman"/>
      <w:lvlText w:val="%3."/>
      <w:lvlJc w:val="right"/>
      <w:pPr>
        <w:ind w:left="2232" w:hanging="180"/>
      </w:pPr>
    </w:lvl>
    <w:lvl w:ilvl="3" w:tplc="0C0A000F" w:tentative="1">
      <w:start w:val="1"/>
      <w:numFmt w:val="decimal"/>
      <w:lvlText w:val="%4."/>
      <w:lvlJc w:val="left"/>
      <w:pPr>
        <w:ind w:left="2952" w:hanging="360"/>
      </w:pPr>
    </w:lvl>
    <w:lvl w:ilvl="4" w:tplc="0C0A0019" w:tentative="1">
      <w:start w:val="1"/>
      <w:numFmt w:val="lowerLetter"/>
      <w:lvlText w:val="%5."/>
      <w:lvlJc w:val="left"/>
      <w:pPr>
        <w:ind w:left="3672" w:hanging="360"/>
      </w:pPr>
    </w:lvl>
    <w:lvl w:ilvl="5" w:tplc="0C0A001B" w:tentative="1">
      <w:start w:val="1"/>
      <w:numFmt w:val="lowerRoman"/>
      <w:lvlText w:val="%6."/>
      <w:lvlJc w:val="right"/>
      <w:pPr>
        <w:ind w:left="4392" w:hanging="180"/>
      </w:pPr>
    </w:lvl>
    <w:lvl w:ilvl="6" w:tplc="0C0A000F" w:tentative="1">
      <w:start w:val="1"/>
      <w:numFmt w:val="decimal"/>
      <w:lvlText w:val="%7."/>
      <w:lvlJc w:val="left"/>
      <w:pPr>
        <w:ind w:left="5112" w:hanging="360"/>
      </w:pPr>
    </w:lvl>
    <w:lvl w:ilvl="7" w:tplc="0C0A0019" w:tentative="1">
      <w:start w:val="1"/>
      <w:numFmt w:val="lowerLetter"/>
      <w:lvlText w:val="%8."/>
      <w:lvlJc w:val="left"/>
      <w:pPr>
        <w:ind w:left="5832" w:hanging="360"/>
      </w:pPr>
    </w:lvl>
    <w:lvl w:ilvl="8" w:tplc="0C0A001B" w:tentative="1">
      <w:start w:val="1"/>
      <w:numFmt w:val="lowerRoman"/>
      <w:lvlText w:val="%9."/>
      <w:lvlJc w:val="right"/>
      <w:pPr>
        <w:ind w:left="6552" w:hanging="180"/>
      </w:pPr>
    </w:lvl>
  </w:abstractNum>
  <w:abstractNum w:abstractNumId="6">
    <w:nsid w:val="1A376FEE"/>
    <w:multiLevelType w:val="singleLevel"/>
    <w:tmpl w:val="0C0A000F"/>
    <w:lvl w:ilvl="0">
      <w:start w:val="3"/>
      <w:numFmt w:val="decimal"/>
      <w:lvlText w:val="%1."/>
      <w:lvlJc w:val="left"/>
      <w:pPr>
        <w:tabs>
          <w:tab w:val="num" w:pos="360"/>
        </w:tabs>
        <w:ind w:left="360" w:hanging="360"/>
      </w:pPr>
      <w:rPr>
        <w:rFonts w:hint="default"/>
      </w:rPr>
    </w:lvl>
  </w:abstractNum>
  <w:abstractNum w:abstractNumId="7">
    <w:nsid w:val="3B42116C"/>
    <w:multiLevelType w:val="singleLevel"/>
    <w:tmpl w:val="3E885C74"/>
    <w:lvl w:ilvl="0">
      <w:start w:val="5"/>
      <w:numFmt w:val="decimal"/>
      <w:lvlText w:val="%1."/>
      <w:lvlJc w:val="left"/>
      <w:pPr>
        <w:tabs>
          <w:tab w:val="num" w:pos="360"/>
        </w:tabs>
        <w:ind w:left="360" w:hanging="360"/>
      </w:pPr>
      <w:rPr>
        <w:rFonts w:hint="default"/>
        <w:b/>
      </w:rPr>
    </w:lvl>
  </w:abstractNum>
  <w:abstractNum w:abstractNumId="8">
    <w:nsid w:val="3BC8175F"/>
    <w:multiLevelType w:val="singleLevel"/>
    <w:tmpl w:val="8078E04A"/>
    <w:lvl w:ilvl="0">
      <w:start w:val="2"/>
      <w:numFmt w:val="decimal"/>
      <w:lvlText w:val="%1."/>
      <w:lvlJc w:val="left"/>
      <w:pPr>
        <w:tabs>
          <w:tab w:val="num" w:pos="360"/>
        </w:tabs>
        <w:ind w:left="360" w:hanging="360"/>
      </w:pPr>
      <w:rPr>
        <w:rFonts w:hint="default"/>
        <w:b/>
      </w:rPr>
    </w:lvl>
  </w:abstractNum>
  <w:abstractNum w:abstractNumId="9">
    <w:nsid w:val="42671A76"/>
    <w:multiLevelType w:val="singleLevel"/>
    <w:tmpl w:val="BD4ECE74"/>
    <w:lvl w:ilvl="0">
      <w:start w:val="2"/>
      <w:numFmt w:val="lowerLetter"/>
      <w:lvlText w:val="%1)"/>
      <w:lvlJc w:val="left"/>
      <w:pPr>
        <w:tabs>
          <w:tab w:val="num" w:pos="555"/>
        </w:tabs>
        <w:ind w:left="555" w:hanging="555"/>
      </w:pPr>
      <w:rPr>
        <w:rFonts w:hint="default"/>
      </w:rPr>
    </w:lvl>
  </w:abstractNum>
  <w:abstractNum w:abstractNumId="10">
    <w:nsid w:val="426B383C"/>
    <w:multiLevelType w:val="singleLevel"/>
    <w:tmpl w:val="0C94E3D2"/>
    <w:lvl w:ilvl="0">
      <w:start w:val="1"/>
      <w:numFmt w:val="decimal"/>
      <w:lvlText w:val="%1."/>
      <w:lvlJc w:val="left"/>
      <w:pPr>
        <w:tabs>
          <w:tab w:val="num" w:pos="360"/>
        </w:tabs>
        <w:ind w:left="360" w:hanging="360"/>
      </w:pPr>
      <w:rPr>
        <w:rFonts w:hint="default"/>
        <w:b/>
      </w:rPr>
    </w:lvl>
  </w:abstractNum>
  <w:abstractNum w:abstractNumId="11">
    <w:nsid w:val="449C5F48"/>
    <w:multiLevelType w:val="singleLevel"/>
    <w:tmpl w:val="14C882A0"/>
    <w:lvl w:ilvl="0">
      <w:numFmt w:val="bullet"/>
      <w:lvlText w:val=""/>
      <w:lvlJc w:val="left"/>
      <w:pPr>
        <w:tabs>
          <w:tab w:val="num" w:pos="390"/>
        </w:tabs>
        <w:ind w:left="390" w:hanging="390"/>
      </w:pPr>
      <w:rPr>
        <w:rFonts w:ascii="Symbol" w:hAnsi="Symbol" w:hint="default"/>
      </w:rPr>
    </w:lvl>
  </w:abstractNum>
  <w:abstractNum w:abstractNumId="12">
    <w:nsid w:val="450B0675"/>
    <w:multiLevelType w:val="hybridMultilevel"/>
    <w:tmpl w:val="B55ADF10"/>
    <w:lvl w:ilvl="0" w:tplc="0C0A0001">
      <w:start w:val="1"/>
      <w:numFmt w:val="bullet"/>
      <w:lvlText w:val=""/>
      <w:lvlJc w:val="left"/>
      <w:pPr>
        <w:ind w:left="766" w:hanging="360"/>
      </w:pPr>
      <w:rPr>
        <w:rFonts w:ascii="Symbol" w:hAnsi="Symbol" w:hint="default"/>
      </w:rPr>
    </w:lvl>
    <w:lvl w:ilvl="1" w:tplc="0C0A0003" w:tentative="1">
      <w:start w:val="1"/>
      <w:numFmt w:val="bullet"/>
      <w:lvlText w:val="o"/>
      <w:lvlJc w:val="left"/>
      <w:pPr>
        <w:ind w:left="1486" w:hanging="360"/>
      </w:pPr>
      <w:rPr>
        <w:rFonts w:ascii="Courier New" w:hAnsi="Courier New" w:cs="Courier New" w:hint="default"/>
      </w:rPr>
    </w:lvl>
    <w:lvl w:ilvl="2" w:tplc="0C0A0005" w:tentative="1">
      <w:start w:val="1"/>
      <w:numFmt w:val="bullet"/>
      <w:lvlText w:val=""/>
      <w:lvlJc w:val="left"/>
      <w:pPr>
        <w:ind w:left="2206" w:hanging="360"/>
      </w:pPr>
      <w:rPr>
        <w:rFonts w:ascii="Wingdings" w:hAnsi="Wingdings" w:hint="default"/>
      </w:rPr>
    </w:lvl>
    <w:lvl w:ilvl="3" w:tplc="0C0A0001" w:tentative="1">
      <w:start w:val="1"/>
      <w:numFmt w:val="bullet"/>
      <w:lvlText w:val=""/>
      <w:lvlJc w:val="left"/>
      <w:pPr>
        <w:ind w:left="2926" w:hanging="360"/>
      </w:pPr>
      <w:rPr>
        <w:rFonts w:ascii="Symbol" w:hAnsi="Symbol" w:hint="default"/>
      </w:rPr>
    </w:lvl>
    <w:lvl w:ilvl="4" w:tplc="0C0A0003" w:tentative="1">
      <w:start w:val="1"/>
      <w:numFmt w:val="bullet"/>
      <w:lvlText w:val="o"/>
      <w:lvlJc w:val="left"/>
      <w:pPr>
        <w:ind w:left="3646" w:hanging="360"/>
      </w:pPr>
      <w:rPr>
        <w:rFonts w:ascii="Courier New" w:hAnsi="Courier New" w:cs="Courier New" w:hint="default"/>
      </w:rPr>
    </w:lvl>
    <w:lvl w:ilvl="5" w:tplc="0C0A0005" w:tentative="1">
      <w:start w:val="1"/>
      <w:numFmt w:val="bullet"/>
      <w:lvlText w:val=""/>
      <w:lvlJc w:val="left"/>
      <w:pPr>
        <w:ind w:left="4366" w:hanging="360"/>
      </w:pPr>
      <w:rPr>
        <w:rFonts w:ascii="Wingdings" w:hAnsi="Wingdings" w:hint="default"/>
      </w:rPr>
    </w:lvl>
    <w:lvl w:ilvl="6" w:tplc="0C0A0001" w:tentative="1">
      <w:start w:val="1"/>
      <w:numFmt w:val="bullet"/>
      <w:lvlText w:val=""/>
      <w:lvlJc w:val="left"/>
      <w:pPr>
        <w:ind w:left="5086" w:hanging="360"/>
      </w:pPr>
      <w:rPr>
        <w:rFonts w:ascii="Symbol" w:hAnsi="Symbol" w:hint="default"/>
      </w:rPr>
    </w:lvl>
    <w:lvl w:ilvl="7" w:tplc="0C0A0003" w:tentative="1">
      <w:start w:val="1"/>
      <w:numFmt w:val="bullet"/>
      <w:lvlText w:val="o"/>
      <w:lvlJc w:val="left"/>
      <w:pPr>
        <w:ind w:left="5806" w:hanging="360"/>
      </w:pPr>
      <w:rPr>
        <w:rFonts w:ascii="Courier New" w:hAnsi="Courier New" w:cs="Courier New" w:hint="default"/>
      </w:rPr>
    </w:lvl>
    <w:lvl w:ilvl="8" w:tplc="0C0A0005" w:tentative="1">
      <w:start w:val="1"/>
      <w:numFmt w:val="bullet"/>
      <w:lvlText w:val=""/>
      <w:lvlJc w:val="left"/>
      <w:pPr>
        <w:ind w:left="6526" w:hanging="360"/>
      </w:pPr>
      <w:rPr>
        <w:rFonts w:ascii="Wingdings" w:hAnsi="Wingdings" w:hint="default"/>
      </w:rPr>
    </w:lvl>
  </w:abstractNum>
  <w:abstractNum w:abstractNumId="13">
    <w:nsid w:val="47572863"/>
    <w:multiLevelType w:val="singleLevel"/>
    <w:tmpl w:val="55423E42"/>
    <w:lvl w:ilvl="0">
      <w:start w:val="1"/>
      <w:numFmt w:val="lowerLetter"/>
      <w:lvlText w:val="%1."/>
      <w:lvlJc w:val="left"/>
      <w:pPr>
        <w:tabs>
          <w:tab w:val="num" w:pos="420"/>
        </w:tabs>
        <w:ind w:left="420" w:hanging="420"/>
      </w:pPr>
      <w:rPr>
        <w:rFonts w:hint="default"/>
        <w:b/>
      </w:rPr>
    </w:lvl>
  </w:abstractNum>
  <w:abstractNum w:abstractNumId="14">
    <w:nsid w:val="4FFC4F9C"/>
    <w:multiLevelType w:val="singleLevel"/>
    <w:tmpl w:val="93222440"/>
    <w:lvl w:ilvl="0">
      <w:start w:val="1"/>
      <w:numFmt w:val="lowerLetter"/>
      <w:lvlText w:val="%1)"/>
      <w:lvlJc w:val="left"/>
      <w:pPr>
        <w:tabs>
          <w:tab w:val="num" w:pos="432"/>
        </w:tabs>
        <w:ind w:left="432" w:hanging="360"/>
      </w:pPr>
      <w:rPr>
        <w:rFonts w:hint="default"/>
      </w:rPr>
    </w:lvl>
  </w:abstractNum>
  <w:abstractNum w:abstractNumId="15">
    <w:nsid w:val="62A50E55"/>
    <w:multiLevelType w:val="singleLevel"/>
    <w:tmpl w:val="F1E2F432"/>
    <w:lvl w:ilvl="0">
      <w:start w:val="1"/>
      <w:numFmt w:val="lowerLetter"/>
      <w:lvlText w:val="%1."/>
      <w:lvlJc w:val="left"/>
      <w:pPr>
        <w:tabs>
          <w:tab w:val="num" w:pos="360"/>
        </w:tabs>
        <w:ind w:left="360" w:hanging="360"/>
      </w:pPr>
      <w:rPr>
        <w:rFonts w:hint="default"/>
        <w:b/>
      </w:rPr>
    </w:lvl>
  </w:abstractNum>
  <w:abstractNum w:abstractNumId="16">
    <w:nsid w:val="65B407FF"/>
    <w:multiLevelType w:val="hybridMultilevel"/>
    <w:tmpl w:val="03E2642A"/>
    <w:lvl w:ilvl="0" w:tplc="C46AA6D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67C673A6"/>
    <w:multiLevelType w:val="singleLevel"/>
    <w:tmpl w:val="E2B01CB4"/>
    <w:lvl w:ilvl="0">
      <w:numFmt w:val="bullet"/>
      <w:lvlText w:val=""/>
      <w:lvlJc w:val="left"/>
      <w:pPr>
        <w:tabs>
          <w:tab w:val="num" w:pos="390"/>
        </w:tabs>
        <w:ind w:left="390" w:hanging="390"/>
      </w:pPr>
      <w:rPr>
        <w:rFonts w:ascii="Symbol" w:hAnsi="Symbol" w:hint="default"/>
      </w:rPr>
    </w:lvl>
  </w:abstractNum>
  <w:abstractNum w:abstractNumId="18">
    <w:nsid w:val="6D3A0644"/>
    <w:multiLevelType w:val="hybridMultilevel"/>
    <w:tmpl w:val="8A566774"/>
    <w:lvl w:ilvl="0" w:tplc="EC92657A">
      <w:start w:val="1"/>
      <w:numFmt w:val="decimal"/>
      <w:lvlText w:val="%1)"/>
      <w:lvlJc w:val="left"/>
      <w:pPr>
        <w:ind w:left="837" w:hanging="360"/>
      </w:pPr>
      <w:rPr>
        <w:rFonts w:hint="default"/>
      </w:rPr>
    </w:lvl>
    <w:lvl w:ilvl="1" w:tplc="0C0A0019" w:tentative="1">
      <w:start w:val="1"/>
      <w:numFmt w:val="lowerLetter"/>
      <w:lvlText w:val="%2."/>
      <w:lvlJc w:val="left"/>
      <w:pPr>
        <w:ind w:left="1557" w:hanging="360"/>
      </w:pPr>
    </w:lvl>
    <w:lvl w:ilvl="2" w:tplc="0C0A001B" w:tentative="1">
      <w:start w:val="1"/>
      <w:numFmt w:val="lowerRoman"/>
      <w:lvlText w:val="%3."/>
      <w:lvlJc w:val="right"/>
      <w:pPr>
        <w:ind w:left="2277" w:hanging="180"/>
      </w:pPr>
    </w:lvl>
    <w:lvl w:ilvl="3" w:tplc="0C0A000F" w:tentative="1">
      <w:start w:val="1"/>
      <w:numFmt w:val="decimal"/>
      <w:lvlText w:val="%4."/>
      <w:lvlJc w:val="left"/>
      <w:pPr>
        <w:ind w:left="2997" w:hanging="360"/>
      </w:pPr>
    </w:lvl>
    <w:lvl w:ilvl="4" w:tplc="0C0A0019" w:tentative="1">
      <w:start w:val="1"/>
      <w:numFmt w:val="lowerLetter"/>
      <w:lvlText w:val="%5."/>
      <w:lvlJc w:val="left"/>
      <w:pPr>
        <w:ind w:left="3717" w:hanging="360"/>
      </w:pPr>
    </w:lvl>
    <w:lvl w:ilvl="5" w:tplc="0C0A001B" w:tentative="1">
      <w:start w:val="1"/>
      <w:numFmt w:val="lowerRoman"/>
      <w:lvlText w:val="%6."/>
      <w:lvlJc w:val="right"/>
      <w:pPr>
        <w:ind w:left="4437" w:hanging="180"/>
      </w:pPr>
    </w:lvl>
    <w:lvl w:ilvl="6" w:tplc="0C0A000F" w:tentative="1">
      <w:start w:val="1"/>
      <w:numFmt w:val="decimal"/>
      <w:lvlText w:val="%7."/>
      <w:lvlJc w:val="left"/>
      <w:pPr>
        <w:ind w:left="5157" w:hanging="360"/>
      </w:pPr>
    </w:lvl>
    <w:lvl w:ilvl="7" w:tplc="0C0A0019" w:tentative="1">
      <w:start w:val="1"/>
      <w:numFmt w:val="lowerLetter"/>
      <w:lvlText w:val="%8."/>
      <w:lvlJc w:val="left"/>
      <w:pPr>
        <w:ind w:left="5877" w:hanging="360"/>
      </w:pPr>
    </w:lvl>
    <w:lvl w:ilvl="8" w:tplc="0C0A001B" w:tentative="1">
      <w:start w:val="1"/>
      <w:numFmt w:val="lowerRoman"/>
      <w:lvlText w:val="%9."/>
      <w:lvlJc w:val="right"/>
      <w:pPr>
        <w:ind w:left="6597" w:hanging="180"/>
      </w:pPr>
    </w:lvl>
  </w:abstractNum>
  <w:abstractNum w:abstractNumId="19">
    <w:nsid w:val="6DD2697E"/>
    <w:multiLevelType w:val="hybridMultilevel"/>
    <w:tmpl w:val="EED4EB08"/>
    <w:lvl w:ilvl="0" w:tplc="0C0A0001">
      <w:start w:val="1"/>
      <w:numFmt w:val="bullet"/>
      <w:lvlText w:val=""/>
      <w:lvlJc w:val="left"/>
      <w:pPr>
        <w:tabs>
          <w:tab w:val="num" w:pos="792"/>
        </w:tabs>
        <w:ind w:left="792" w:hanging="360"/>
      </w:pPr>
      <w:rPr>
        <w:rFonts w:ascii="Wingdings" w:hAnsi="Wingdings" w:hint="default"/>
      </w:rPr>
    </w:lvl>
    <w:lvl w:ilvl="1" w:tplc="0C0A0003">
      <w:start w:val="1"/>
      <w:numFmt w:val="bullet"/>
      <w:lvlText w:val="o"/>
      <w:lvlJc w:val="left"/>
      <w:pPr>
        <w:tabs>
          <w:tab w:val="num" w:pos="1512"/>
        </w:tabs>
        <w:ind w:left="1512" w:hanging="360"/>
      </w:pPr>
      <w:rPr>
        <w:rFonts w:ascii="Courier New" w:hAnsi="Courier New" w:cs="Courier New" w:hint="default"/>
      </w:rPr>
    </w:lvl>
    <w:lvl w:ilvl="2" w:tplc="0C0A0005">
      <w:start w:val="1"/>
      <w:numFmt w:val="bullet"/>
      <w:lvlText w:val=""/>
      <w:lvlJc w:val="left"/>
      <w:pPr>
        <w:tabs>
          <w:tab w:val="num" w:pos="2232"/>
        </w:tabs>
        <w:ind w:left="2232" w:hanging="360"/>
      </w:pPr>
      <w:rPr>
        <w:rFonts w:ascii="Wingdings" w:hAnsi="Wingdings" w:hint="default"/>
      </w:rPr>
    </w:lvl>
    <w:lvl w:ilvl="3" w:tplc="0C0A0001">
      <w:start w:val="1"/>
      <w:numFmt w:val="bullet"/>
      <w:lvlText w:val=""/>
      <w:lvlJc w:val="left"/>
      <w:pPr>
        <w:tabs>
          <w:tab w:val="num" w:pos="2952"/>
        </w:tabs>
        <w:ind w:left="2952" w:hanging="360"/>
      </w:pPr>
      <w:rPr>
        <w:rFonts w:ascii="Symbol" w:hAnsi="Symbol" w:hint="default"/>
      </w:rPr>
    </w:lvl>
    <w:lvl w:ilvl="4" w:tplc="0C0A0003" w:tentative="1">
      <w:start w:val="1"/>
      <w:numFmt w:val="bullet"/>
      <w:lvlText w:val="o"/>
      <w:lvlJc w:val="left"/>
      <w:pPr>
        <w:tabs>
          <w:tab w:val="num" w:pos="3672"/>
        </w:tabs>
        <w:ind w:left="3672" w:hanging="360"/>
      </w:pPr>
      <w:rPr>
        <w:rFonts w:ascii="Courier New" w:hAnsi="Courier New" w:cs="Courier New" w:hint="default"/>
      </w:rPr>
    </w:lvl>
    <w:lvl w:ilvl="5" w:tplc="0C0A0005" w:tentative="1">
      <w:start w:val="1"/>
      <w:numFmt w:val="bullet"/>
      <w:lvlText w:val=""/>
      <w:lvlJc w:val="left"/>
      <w:pPr>
        <w:tabs>
          <w:tab w:val="num" w:pos="4392"/>
        </w:tabs>
        <w:ind w:left="4392" w:hanging="360"/>
      </w:pPr>
      <w:rPr>
        <w:rFonts w:ascii="Wingdings" w:hAnsi="Wingdings" w:hint="default"/>
      </w:rPr>
    </w:lvl>
    <w:lvl w:ilvl="6" w:tplc="0C0A0001" w:tentative="1">
      <w:start w:val="1"/>
      <w:numFmt w:val="bullet"/>
      <w:lvlText w:val=""/>
      <w:lvlJc w:val="left"/>
      <w:pPr>
        <w:tabs>
          <w:tab w:val="num" w:pos="5112"/>
        </w:tabs>
        <w:ind w:left="5112" w:hanging="360"/>
      </w:pPr>
      <w:rPr>
        <w:rFonts w:ascii="Symbol" w:hAnsi="Symbol" w:hint="default"/>
      </w:rPr>
    </w:lvl>
    <w:lvl w:ilvl="7" w:tplc="0C0A0003" w:tentative="1">
      <w:start w:val="1"/>
      <w:numFmt w:val="bullet"/>
      <w:lvlText w:val="o"/>
      <w:lvlJc w:val="left"/>
      <w:pPr>
        <w:tabs>
          <w:tab w:val="num" w:pos="5832"/>
        </w:tabs>
        <w:ind w:left="5832" w:hanging="360"/>
      </w:pPr>
      <w:rPr>
        <w:rFonts w:ascii="Courier New" w:hAnsi="Courier New" w:cs="Courier New" w:hint="default"/>
      </w:rPr>
    </w:lvl>
    <w:lvl w:ilvl="8" w:tplc="0C0A0005" w:tentative="1">
      <w:start w:val="1"/>
      <w:numFmt w:val="bullet"/>
      <w:lvlText w:val=""/>
      <w:lvlJc w:val="left"/>
      <w:pPr>
        <w:tabs>
          <w:tab w:val="num" w:pos="6552"/>
        </w:tabs>
        <w:ind w:left="6552" w:hanging="360"/>
      </w:pPr>
      <w:rPr>
        <w:rFonts w:ascii="Wingdings" w:hAnsi="Wingdings" w:hint="default"/>
      </w:rPr>
    </w:lvl>
  </w:abstractNum>
  <w:abstractNum w:abstractNumId="20">
    <w:nsid w:val="71BC13AE"/>
    <w:multiLevelType w:val="hybridMultilevel"/>
    <w:tmpl w:val="1488081A"/>
    <w:lvl w:ilvl="0" w:tplc="4F38818E">
      <w:start w:val="1"/>
      <w:numFmt w:val="decimal"/>
      <w:lvlText w:val="%1)"/>
      <w:lvlJc w:val="left"/>
      <w:pPr>
        <w:tabs>
          <w:tab w:val="num" w:pos="477"/>
        </w:tabs>
        <w:ind w:left="477" w:hanging="405"/>
      </w:pPr>
      <w:rPr>
        <w:rFonts w:ascii="Arial Narrow" w:eastAsia="Times New Roman" w:hAnsi="Arial Narrow" w:cs="Arial"/>
      </w:r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1">
    <w:nsid w:val="7419364B"/>
    <w:multiLevelType w:val="hybridMultilevel"/>
    <w:tmpl w:val="1488081A"/>
    <w:lvl w:ilvl="0" w:tplc="4F38818E">
      <w:start w:val="1"/>
      <w:numFmt w:val="decimal"/>
      <w:lvlText w:val="%1)"/>
      <w:lvlJc w:val="left"/>
      <w:pPr>
        <w:tabs>
          <w:tab w:val="num" w:pos="477"/>
        </w:tabs>
        <w:ind w:left="477" w:hanging="405"/>
      </w:pPr>
      <w:rPr>
        <w:rFonts w:ascii="Arial Narrow" w:eastAsia="Times New Roman" w:hAnsi="Arial Narrow" w:cs="Arial"/>
      </w:r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2">
    <w:nsid w:val="745D742A"/>
    <w:multiLevelType w:val="hybridMultilevel"/>
    <w:tmpl w:val="1488081A"/>
    <w:lvl w:ilvl="0" w:tplc="4F38818E">
      <w:start w:val="1"/>
      <w:numFmt w:val="decimal"/>
      <w:lvlText w:val="%1)"/>
      <w:lvlJc w:val="left"/>
      <w:pPr>
        <w:tabs>
          <w:tab w:val="num" w:pos="477"/>
        </w:tabs>
        <w:ind w:left="477" w:hanging="405"/>
      </w:pPr>
      <w:rPr>
        <w:rFonts w:ascii="Arial Narrow" w:eastAsia="Times New Roman" w:hAnsi="Arial Narrow" w:cs="Arial"/>
      </w:r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3">
    <w:nsid w:val="786D47BF"/>
    <w:multiLevelType w:val="singleLevel"/>
    <w:tmpl w:val="0C0A000F"/>
    <w:lvl w:ilvl="0">
      <w:start w:val="4"/>
      <w:numFmt w:val="decimal"/>
      <w:lvlText w:val="%1."/>
      <w:lvlJc w:val="left"/>
      <w:pPr>
        <w:tabs>
          <w:tab w:val="num" w:pos="360"/>
        </w:tabs>
        <w:ind w:left="360" w:hanging="360"/>
      </w:pPr>
      <w:rPr>
        <w:rFonts w:hint="default"/>
      </w:rPr>
    </w:lvl>
  </w:abstractNum>
  <w:abstractNum w:abstractNumId="24">
    <w:nsid w:val="7D381763"/>
    <w:multiLevelType w:val="hybridMultilevel"/>
    <w:tmpl w:val="C13237EC"/>
    <w:lvl w:ilvl="0" w:tplc="0C0A0001">
      <w:start w:val="1"/>
      <w:numFmt w:val="bullet"/>
      <w:lvlText w:val=""/>
      <w:lvlJc w:val="left"/>
      <w:pPr>
        <w:ind w:left="1269" w:hanging="360"/>
      </w:pPr>
      <w:rPr>
        <w:rFonts w:ascii="Symbol" w:hAnsi="Symbol" w:hint="default"/>
      </w:rPr>
    </w:lvl>
    <w:lvl w:ilvl="1" w:tplc="0C0A0003" w:tentative="1">
      <w:start w:val="1"/>
      <w:numFmt w:val="bullet"/>
      <w:lvlText w:val="o"/>
      <w:lvlJc w:val="left"/>
      <w:pPr>
        <w:ind w:left="1989" w:hanging="360"/>
      </w:pPr>
      <w:rPr>
        <w:rFonts w:ascii="Courier New" w:hAnsi="Courier New" w:cs="Courier New" w:hint="default"/>
      </w:rPr>
    </w:lvl>
    <w:lvl w:ilvl="2" w:tplc="0C0A0005" w:tentative="1">
      <w:start w:val="1"/>
      <w:numFmt w:val="bullet"/>
      <w:lvlText w:val=""/>
      <w:lvlJc w:val="left"/>
      <w:pPr>
        <w:ind w:left="2709" w:hanging="360"/>
      </w:pPr>
      <w:rPr>
        <w:rFonts w:ascii="Wingdings" w:hAnsi="Wingdings" w:hint="default"/>
      </w:rPr>
    </w:lvl>
    <w:lvl w:ilvl="3" w:tplc="0C0A0001" w:tentative="1">
      <w:start w:val="1"/>
      <w:numFmt w:val="bullet"/>
      <w:lvlText w:val=""/>
      <w:lvlJc w:val="left"/>
      <w:pPr>
        <w:ind w:left="3429" w:hanging="360"/>
      </w:pPr>
      <w:rPr>
        <w:rFonts w:ascii="Symbol" w:hAnsi="Symbol" w:hint="default"/>
      </w:rPr>
    </w:lvl>
    <w:lvl w:ilvl="4" w:tplc="0C0A0003" w:tentative="1">
      <w:start w:val="1"/>
      <w:numFmt w:val="bullet"/>
      <w:lvlText w:val="o"/>
      <w:lvlJc w:val="left"/>
      <w:pPr>
        <w:ind w:left="4149" w:hanging="360"/>
      </w:pPr>
      <w:rPr>
        <w:rFonts w:ascii="Courier New" w:hAnsi="Courier New" w:cs="Courier New" w:hint="default"/>
      </w:rPr>
    </w:lvl>
    <w:lvl w:ilvl="5" w:tplc="0C0A0005" w:tentative="1">
      <w:start w:val="1"/>
      <w:numFmt w:val="bullet"/>
      <w:lvlText w:val=""/>
      <w:lvlJc w:val="left"/>
      <w:pPr>
        <w:ind w:left="4869" w:hanging="360"/>
      </w:pPr>
      <w:rPr>
        <w:rFonts w:ascii="Wingdings" w:hAnsi="Wingdings" w:hint="default"/>
      </w:rPr>
    </w:lvl>
    <w:lvl w:ilvl="6" w:tplc="0C0A0001" w:tentative="1">
      <w:start w:val="1"/>
      <w:numFmt w:val="bullet"/>
      <w:lvlText w:val=""/>
      <w:lvlJc w:val="left"/>
      <w:pPr>
        <w:ind w:left="5589" w:hanging="360"/>
      </w:pPr>
      <w:rPr>
        <w:rFonts w:ascii="Symbol" w:hAnsi="Symbol" w:hint="default"/>
      </w:rPr>
    </w:lvl>
    <w:lvl w:ilvl="7" w:tplc="0C0A0003" w:tentative="1">
      <w:start w:val="1"/>
      <w:numFmt w:val="bullet"/>
      <w:lvlText w:val="o"/>
      <w:lvlJc w:val="left"/>
      <w:pPr>
        <w:ind w:left="6309" w:hanging="360"/>
      </w:pPr>
      <w:rPr>
        <w:rFonts w:ascii="Courier New" w:hAnsi="Courier New" w:cs="Courier New" w:hint="default"/>
      </w:rPr>
    </w:lvl>
    <w:lvl w:ilvl="8" w:tplc="0C0A0005" w:tentative="1">
      <w:start w:val="1"/>
      <w:numFmt w:val="bullet"/>
      <w:lvlText w:val=""/>
      <w:lvlJc w:val="left"/>
      <w:pPr>
        <w:ind w:left="7029" w:hanging="360"/>
      </w:pPr>
      <w:rPr>
        <w:rFonts w:ascii="Wingdings" w:hAnsi="Wingdings" w:hint="default"/>
      </w:rPr>
    </w:lvl>
  </w:abstractNum>
  <w:num w:numId="1">
    <w:abstractNumId w:val="1"/>
  </w:num>
  <w:num w:numId="2">
    <w:abstractNumId w:val="11"/>
  </w:num>
  <w:num w:numId="3">
    <w:abstractNumId w:val="17"/>
  </w:num>
  <w:num w:numId="4">
    <w:abstractNumId w:val="13"/>
  </w:num>
  <w:num w:numId="5">
    <w:abstractNumId w:val="15"/>
  </w:num>
  <w:num w:numId="6">
    <w:abstractNumId w:val="23"/>
  </w:num>
  <w:num w:numId="7">
    <w:abstractNumId w:val="10"/>
  </w:num>
  <w:num w:numId="8">
    <w:abstractNumId w:val="8"/>
  </w:num>
  <w:num w:numId="9">
    <w:abstractNumId w:val="14"/>
  </w:num>
  <w:num w:numId="10">
    <w:abstractNumId w:val="3"/>
  </w:num>
  <w:num w:numId="11">
    <w:abstractNumId w:val="6"/>
  </w:num>
  <w:num w:numId="12">
    <w:abstractNumId w:val="7"/>
  </w:num>
  <w:num w:numId="13">
    <w:abstractNumId w:val="4"/>
  </w:num>
  <w:num w:numId="14">
    <w:abstractNumId w:val="16"/>
  </w:num>
  <w:num w:numId="15">
    <w:abstractNumId w:val="9"/>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19"/>
  </w:num>
  <w:num w:numId="19">
    <w:abstractNumId w:val="0"/>
  </w:num>
  <w:num w:numId="20">
    <w:abstractNumId w:val="18"/>
  </w:num>
  <w:num w:numId="21">
    <w:abstractNumId w:val="21"/>
  </w:num>
  <w:num w:numId="22">
    <w:abstractNumId w:val="22"/>
  </w:num>
  <w:num w:numId="23">
    <w:abstractNumId w:val="20"/>
  </w:num>
  <w:num w:numId="24">
    <w:abstractNumId w:val="5"/>
  </w:num>
  <w:num w:numId="25">
    <w:abstractNumId w:val="24"/>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mirrorMargin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numFmt w:val="lowerRoman"/>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46"/>
    <w:rsid w:val="00035D87"/>
    <w:rsid w:val="0004401A"/>
    <w:rsid w:val="00052A8B"/>
    <w:rsid w:val="0008134A"/>
    <w:rsid w:val="00093629"/>
    <w:rsid w:val="000B2F9D"/>
    <w:rsid w:val="000D75BE"/>
    <w:rsid w:val="000F53CE"/>
    <w:rsid w:val="00106A52"/>
    <w:rsid w:val="00121688"/>
    <w:rsid w:val="00162728"/>
    <w:rsid w:val="00170114"/>
    <w:rsid w:val="0018511B"/>
    <w:rsid w:val="00187A19"/>
    <w:rsid w:val="001A5596"/>
    <w:rsid w:val="001E2BE6"/>
    <w:rsid w:val="001F0B28"/>
    <w:rsid w:val="00206A05"/>
    <w:rsid w:val="00216B76"/>
    <w:rsid w:val="002232FC"/>
    <w:rsid w:val="002422D0"/>
    <w:rsid w:val="0024344F"/>
    <w:rsid w:val="00247503"/>
    <w:rsid w:val="00256983"/>
    <w:rsid w:val="00261FD7"/>
    <w:rsid w:val="002667DF"/>
    <w:rsid w:val="002B3C88"/>
    <w:rsid w:val="002C1F21"/>
    <w:rsid w:val="003044C7"/>
    <w:rsid w:val="003333AB"/>
    <w:rsid w:val="00351437"/>
    <w:rsid w:val="00380AEF"/>
    <w:rsid w:val="003A1E5E"/>
    <w:rsid w:val="003B147B"/>
    <w:rsid w:val="003E5D1B"/>
    <w:rsid w:val="003F37E1"/>
    <w:rsid w:val="00421D16"/>
    <w:rsid w:val="004272CE"/>
    <w:rsid w:val="004316FB"/>
    <w:rsid w:val="00453AC3"/>
    <w:rsid w:val="004616F0"/>
    <w:rsid w:val="0048754B"/>
    <w:rsid w:val="004A29DE"/>
    <w:rsid w:val="004B1B91"/>
    <w:rsid w:val="004B6F55"/>
    <w:rsid w:val="004C4949"/>
    <w:rsid w:val="004E37CB"/>
    <w:rsid w:val="00517F9E"/>
    <w:rsid w:val="00531A3C"/>
    <w:rsid w:val="00533A78"/>
    <w:rsid w:val="00580153"/>
    <w:rsid w:val="00585BB7"/>
    <w:rsid w:val="005B1ED8"/>
    <w:rsid w:val="005D64B2"/>
    <w:rsid w:val="005E39D0"/>
    <w:rsid w:val="00617A89"/>
    <w:rsid w:val="00625A12"/>
    <w:rsid w:val="006463AD"/>
    <w:rsid w:val="00660376"/>
    <w:rsid w:val="006654B2"/>
    <w:rsid w:val="006801BC"/>
    <w:rsid w:val="00685FD5"/>
    <w:rsid w:val="00686FFD"/>
    <w:rsid w:val="006B0153"/>
    <w:rsid w:val="006D14FB"/>
    <w:rsid w:val="006E1EA8"/>
    <w:rsid w:val="006E2F2F"/>
    <w:rsid w:val="006E6A63"/>
    <w:rsid w:val="007523D8"/>
    <w:rsid w:val="007551BC"/>
    <w:rsid w:val="007647BA"/>
    <w:rsid w:val="007669E1"/>
    <w:rsid w:val="007825B3"/>
    <w:rsid w:val="007B2BED"/>
    <w:rsid w:val="007F72E8"/>
    <w:rsid w:val="0080399C"/>
    <w:rsid w:val="00806846"/>
    <w:rsid w:val="008136CB"/>
    <w:rsid w:val="008225D6"/>
    <w:rsid w:val="00825143"/>
    <w:rsid w:val="00834F94"/>
    <w:rsid w:val="00842D15"/>
    <w:rsid w:val="00843F1B"/>
    <w:rsid w:val="008A09FE"/>
    <w:rsid w:val="008C5F34"/>
    <w:rsid w:val="008E159C"/>
    <w:rsid w:val="008E2076"/>
    <w:rsid w:val="008F3CE0"/>
    <w:rsid w:val="009377A1"/>
    <w:rsid w:val="0095586A"/>
    <w:rsid w:val="0095602E"/>
    <w:rsid w:val="00972BB9"/>
    <w:rsid w:val="009C0779"/>
    <w:rsid w:val="009E4135"/>
    <w:rsid w:val="009F2BDD"/>
    <w:rsid w:val="00A01C72"/>
    <w:rsid w:val="00A60DBE"/>
    <w:rsid w:val="00A779A9"/>
    <w:rsid w:val="00A906C3"/>
    <w:rsid w:val="00AB065F"/>
    <w:rsid w:val="00AB7810"/>
    <w:rsid w:val="00AC3866"/>
    <w:rsid w:val="00AC4E21"/>
    <w:rsid w:val="00AE06EF"/>
    <w:rsid w:val="00B0738F"/>
    <w:rsid w:val="00B51139"/>
    <w:rsid w:val="00B541CA"/>
    <w:rsid w:val="00B713EB"/>
    <w:rsid w:val="00B84D33"/>
    <w:rsid w:val="00B918F3"/>
    <w:rsid w:val="00B96F3E"/>
    <w:rsid w:val="00BA3157"/>
    <w:rsid w:val="00C106EA"/>
    <w:rsid w:val="00C31AC2"/>
    <w:rsid w:val="00C525F2"/>
    <w:rsid w:val="00C55626"/>
    <w:rsid w:val="00C80776"/>
    <w:rsid w:val="00C82621"/>
    <w:rsid w:val="00C858EE"/>
    <w:rsid w:val="00CD7305"/>
    <w:rsid w:val="00CF6D26"/>
    <w:rsid w:val="00D07666"/>
    <w:rsid w:val="00D13E0F"/>
    <w:rsid w:val="00D32A3C"/>
    <w:rsid w:val="00D466B3"/>
    <w:rsid w:val="00D51499"/>
    <w:rsid w:val="00D52A81"/>
    <w:rsid w:val="00D567D9"/>
    <w:rsid w:val="00D67F22"/>
    <w:rsid w:val="00D7160E"/>
    <w:rsid w:val="00D73D57"/>
    <w:rsid w:val="00D832D4"/>
    <w:rsid w:val="00D83FB4"/>
    <w:rsid w:val="00D95906"/>
    <w:rsid w:val="00DB06C1"/>
    <w:rsid w:val="00DB7E30"/>
    <w:rsid w:val="00DE6E0A"/>
    <w:rsid w:val="00DF3EE0"/>
    <w:rsid w:val="00E11720"/>
    <w:rsid w:val="00E36FED"/>
    <w:rsid w:val="00E42350"/>
    <w:rsid w:val="00E551B2"/>
    <w:rsid w:val="00E72DBF"/>
    <w:rsid w:val="00E7383B"/>
    <w:rsid w:val="00EE0F06"/>
    <w:rsid w:val="00EE4381"/>
    <w:rsid w:val="00F026AD"/>
    <w:rsid w:val="00F110CF"/>
    <w:rsid w:val="00F7537E"/>
    <w:rsid w:val="00F80824"/>
    <w:rsid w:val="00F97A4B"/>
    <w:rsid w:val="00FB0A06"/>
    <w:rsid w:val="00FF1E62"/>
    <w:rsid w:val="00FF1F9C"/>
    <w:rsid w:val="00FF31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Bookman" w:hAnsi="Bookman"/>
    </w:rPr>
  </w:style>
  <w:style w:type="paragraph" w:styleId="Ttulo1">
    <w:name w:val="heading 1"/>
    <w:basedOn w:val="Normal"/>
    <w:next w:val="Normal"/>
    <w:qFormat/>
    <w:pPr>
      <w:keepNext/>
      <w:widowControl w:val="0"/>
      <w:tabs>
        <w:tab w:val="left" w:pos="420"/>
      </w:tabs>
      <w:ind w:right="828"/>
      <w:jc w:val="center"/>
      <w:outlineLvl w:val="0"/>
    </w:pPr>
    <w:rPr>
      <w:rFonts w:ascii="Times" w:hAnsi="Times"/>
      <w:b/>
      <w:u w:val="single"/>
    </w:rPr>
  </w:style>
  <w:style w:type="paragraph" w:styleId="Ttulo2">
    <w:name w:val="heading 2"/>
    <w:basedOn w:val="Normal"/>
    <w:next w:val="Normal"/>
    <w:qFormat/>
    <w:pPr>
      <w:keepNext/>
      <w:widowControl w:val="0"/>
      <w:tabs>
        <w:tab w:val="left" w:pos="420"/>
      </w:tabs>
      <w:ind w:right="828"/>
      <w:jc w:val="both"/>
      <w:outlineLvl w:val="1"/>
    </w:pPr>
    <w:rPr>
      <w:rFonts w:ascii="Times" w:hAnsi="Times"/>
      <w:b/>
    </w:rPr>
  </w:style>
  <w:style w:type="paragraph" w:styleId="Ttulo3">
    <w:name w:val="heading 3"/>
    <w:basedOn w:val="Normal"/>
    <w:next w:val="Normal"/>
    <w:qFormat/>
    <w:pPr>
      <w:keepNext/>
      <w:widowControl w:val="0"/>
      <w:ind w:right="828"/>
      <w:jc w:val="both"/>
      <w:outlineLvl w:val="2"/>
    </w:pPr>
    <w:rPr>
      <w:rFonts w:ascii="Times" w:hAnsi="Times"/>
      <w:b/>
      <w:u w:val="single"/>
    </w:rPr>
  </w:style>
  <w:style w:type="paragraph" w:styleId="Ttulo4">
    <w:name w:val="heading 4"/>
    <w:basedOn w:val="Normal"/>
    <w:next w:val="Normal"/>
    <w:qFormat/>
    <w:pPr>
      <w:keepNext/>
      <w:widowControl w:val="0"/>
      <w:tabs>
        <w:tab w:val="left" w:pos="420"/>
      </w:tabs>
      <w:ind w:right="828"/>
      <w:jc w:val="center"/>
      <w:outlineLvl w:val="3"/>
    </w:pPr>
    <w:rPr>
      <w:rFonts w:ascii="Arial Narrow" w:hAnsi="Arial Narrow"/>
      <w:b/>
      <w:sz w:val="24"/>
    </w:rPr>
  </w:style>
  <w:style w:type="paragraph" w:styleId="Ttulo5">
    <w:name w:val="heading 5"/>
    <w:basedOn w:val="Normal"/>
    <w:next w:val="Normal"/>
    <w:qFormat/>
    <w:pPr>
      <w:keepNext/>
      <w:widowControl w:val="0"/>
      <w:tabs>
        <w:tab w:val="left" w:pos="420"/>
      </w:tabs>
      <w:ind w:right="828"/>
      <w:jc w:val="center"/>
      <w:outlineLvl w:val="4"/>
    </w:pPr>
    <w:rPr>
      <w:rFonts w:ascii="Arial Narrow" w:hAnsi="Arial Narrow"/>
      <w:b/>
      <w:color w:val="808000"/>
      <w:sz w:val="24"/>
    </w:rPr>
  </w:style>
  <w:style w:type="paragraph" w:styleId="Ttulo6">
    <w:name w:val="heading 6"/>
    <w:basedOn w:val="Normal"/>
    <w:next w:val="Normal"/>
    <w:qFormat/>
    <w:pPr>
      <w:keepNext/>
      <w:widowControl w:val="0"/>
      <w:ind w:right="828"/>
      <w:jc w:val="both"/>
      <w:outlineLvl w:val="5"/>
    </w:pPr>
    <w:rPr>
      <w:rFonts w:ascii="Arial Narrow" w:hAnsi="Arial Narrow"/>
      <w:b/>
      <w:color w:val="808000"/>
      <w:u w:val="single"/>
    </w:rPr>
  </w:style>
  <w:style w:type="paragraph" w:styleId="Ttulo7">
    <w:name w:val="heading 7"/>
    <w:basedOn w:val="Normal"/>
    <w:next w:val="Normal"/>
    <w:qFormat/>
    <w:pPr>
      <w:keepNext/>
      <w:widowControl w:val="0"/>
      <w:tabs>
        <w:tab w:val="left" w:pos="420"/>
      </w:tabs>
      <w:ind w:right="828"/>
      <w:jc w:val="both"/>
      <w:outlineLvl w:val="6"/>
    </w:pPr>
    <w:rPr>
      <w:rFonts w:ascii="Garamond" w:hAnsi="Garamond"/>
      <w:b/>
      <w:color w:val="000000"/>
      <w:u w:val="single"/>
    </w:rPr>
  </w:style>
  <w:style w:type="paragraph" w:styleId="Ttulo8">
    <w:name w:val="heading 8"/>
    <w:basedOn w:val="Normal"/>
    <w:next w:val="Normal"/>
    <w:qFormat/>
    <w:pPr>
      <w:keepNext/>
      <w:widowControl w:val="0"/>
      <w:pBdr>
        <w:top w:val="single" w:sz="4" w:space="1" w:color="auto"/>
        <w:left w:val="single" w:sz="4" w:space="4" w:color="auto"/>
        <w:bottom w:val="single" w:sz="4" w:space="1" w:color="auto"/>
        <w:right w:val="single" w:sz="4" w:space="4" w:color="auto"/>
      </w:pBdr>
      <w:tabs>
        <w:tab w:val="left" w:pos="420"/>
      </w:tabs>
      <w:ind w:right="828"/>
      <w:jc w:val="center"/>
      <w:outlineLvl w:val="7"/>
    </w:pPr>
    <w:rPr>
      <w:rFonts w:ascii="Garamond" w:hAnsi="Garamond"/>
      <w:b/>
      <w:color w:val="000000"/>
      <w:sz w:val="32"/>
    </w:rPr>
  </w:style>
  <w:style w:type="paragraph" w:styleId="Ttulo9">
    <w:name w:val="heading 9"/>
    <w:basedOn w:val="Normal"/>
    <w:next w:val="Normal"/>
    <w:qFormat/>
    <w:pPr>
      <w:keepNext/>
      <w:widowControl w:val="0"/>
      <w:tabs>
        <w:tab w:val="left" w:pos="3261"/>
      </w:tabs>
      <w:ind w:right="828"/>
      <w:jc w:val="both"/>
      <w:outlineLvl w:val="8"/>
    </w:pPr>
    <w:rPr>
      <w:rFonts w:ascii="Garamond" w:hAnsi="Garamond"/>
      <w:b/>
      <w:color w:val="000000"/>
      <w:sz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notaalfinal">
    <w:name w:val="endnote text"/>
    <w:basedOn w:val="Normal"/>
    <w:semiHidden/>
  </w:style>
  <w:style w:type="paragraph" w:styleId="Piedepgina">
    <w:name w:val="footer"/>
    <w:basedOn w:val="Normal"/>
    <w:pPr>
      <w:tabs>
        <w:tab w:val="center" w:pos="4252"/>
        <w:tab w:val="right" w:pos="8504"/>
      </w:tabs>
    </w:p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widowControl w:val="0"/>
      <w:tabs>
        <w:tab w:val="left" w:pos="142"/>
        <w:tab w:val="left" w:pos="5100"/>
      </w:tabs>
      <w:ind w:right="839"/>
      <w:jc w:val="both"/>
    </w:pPr>
    <w:rPr>
      <w:rFonts w:ascii="Arial Narrow" w:hAnsi="Arial Narrow"/>
      <w:color w:val="008000"/>
    </w:rPr>
  </w:style>
  <w:style w:type="paragraph" w:styleId="Textoindependiente2">
    <w:name w:val="Body Text 2"/>
    <w:basedOn w:val="Normal"/>
    <w:pPr>
      <w:widowControl w:val="0"/>
      <w:tabs>
        <w:tab w:val="left" w:pos="420"/>
      </w:tabs>
      <w:ind w:right="828"/>
      <w:jc w:val="both"/>
    </w:pPr>
    <w:rPr>
      <w:rFonts w:ascii="Arial Narrow" w:hAnsi="Arial Narrow"/>
      <w:color w:val="808000"/>
    </w:rPr>
  </w:style>
  <w:style w:type="paragraph" w:styleId="Textoindependiente3">
    <w:name w:val="Body Text 3"/>
    <w:basedOn w:val="Normal"/>
    <w:pPr>
      <w:widowControl w:val="0"/>
      <w:tabs>
        <w:tab w:val="left" w:pos="420"/>
      </w:tabs>
      <w:ind w:right="828"/>
      <w:jc w:val="both"/>
    </w:pPr>
    <w:rPr>
      <w:rFonts w:ascii="Garamond" w:hAnsi="Garamond"/>
      <w:color w:val="000000"/>
    </w:rPr>
  </w:style>
  <w:style w:type="paragraph" w:styleId="Textodebloque">
    <w:name w:val="Block Text"/>
    <w:basedOn w:val="Normal"/>
    <w:pPr>
      <w:widowControl w:val="0"/>
      <w:tabs>
        <w:tab w:val="left" w:pos="420"/>
        <w:tab w:val="left" w:pos="4962"/>
      </w:tabs>
      <w:ind w:left="142" w:right="12"/>
      <w:jc w:val="both"/>
    </w:pPr>
    <w:rPr>
      <w:rFonts w:ascii="Garamond" w:hAnsi="Garamond"/>
      <w:color w:val="0000FF"/>
      <w:sz w:val="16"/>
    </w:rPr>
  </w:style>
  <w:style w:type="paragraph" w:styleId="Sangradetextonormal">
    <w:name w:val="Body Text Indent"/>
    <w:basedOn w:val="Normal"/>
    <w:pPr>
      <w:widowControl w:val="0"/>
      <w:tabs>
        <w:tab w:val="left" w:pos="284"/>
        <w:tab w:val="left" w:pos="380"/>
        <w:tab w:val="left" w:pos="4962"/>
      </w:tabs>
      <w:ind w:right="12" w:firstLine="142"/>
      <w:jc w:val="both"/>
    </w:pPr>
    <w:rPr>
      <w:rFonts w:ascii="Garamond" w:hAnsi="Garamond"/>
      <w:color w:val="0000FF"/>
      <w:sz w:val="14"/>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2detindependiente">
    <w:name w:val="Body Text Indent 2"/>
    <w:basedOn w:val="Normal"/>
    <w:pPr>
      <w:widowControl w:val="0"/>
      <w:tabs>
        <w:tab w:val="left" w:pos="420"/>
      </w:tabs>
      <w:ind w:left="72"/>
      <w:jc w:val="both"/>
    </w:pPr>
    <w:rPr>
      <w:rFonts w:ascii="Arial Narrow" w:hAnsi="Arial Narrow"/>
      <w:color w:val="808080"/>
      <w:sz w:val="14"/>
    </w:rPr>
  </w:style>
  <w:style w:type="paragraph" w:styleId="Textodeglobo">
    <w:name w:val="Balloon Text"/>
    <w:basedOn w:val="Normal"/>
    <w:semiHidden/>
    <w:rPr>
      <w:rFonts w:ascii="Tahoma" w:hAnsi="Tahoma" w:cs="Tahoma"/>
      <w:sz w:val="16"/>
      <w:szCs w:val="16"/>
    </w:rPr>
  </w:style>
  <w:style w:type="character" w:styleId="Refdecomentario">
    <w:name w:val="annotation reference"/>
    <w:semiHidden/>
    <w:rsid w:val="00D95906"/>
    <w:rPr>
      <w:sz w:val="16"/>
      <w:szCs w:val="16"/>
    </w:rPr>
  </w:style>
  <w:style w:type="paragraph" w:styleId="Textocomentario">
    <w:name w:val="annotation text"/>
    <w:basedOn w:val="Normal"/>
    <w:semiHidden/>
    <w:rsid w:val="00D95906"/>
  </w:style>
  <w:style w:type="paragraph" w:styleId="Asuntodelcomentario">
    <w:name w:val="annotation subject"/>
    <w:basedOn w:val="Textocomentario"/>
    <w:next w:val="Textocomentario"/>
    <w:semiHidden/>
    <w:rsid w:val="00D95906"/>
    <w:rPr>
      <w:b/>
      <w:bCs/>
    </w:rPr>
  </w:style>
  <w:style w:type="paragraph" w:customStyle="1" w:styleId="BodyTextIndent2">
    <w:name w:val="Body Text Indent 2"/>
    <w:basedOn w:val="Normal"/>
    <w:rsid w:val="00C82621"/>
    <w:pPr>
      <w:tabs>
        <w:tab w:val="left" w:pos="10489"/>
      </w:tabs>
      <w:ind w:left="284" w:hanging="284"/>
      <w:jc w:val="both"/>
    </w:pPr>
    <w:rPr>
      <w:rFonts w:ascii="Centaur" w:hAnsi="Centaur"/>
      <w:color w:val="000080"/>
      <w:sz w:val="16"/>
      <w14:shadow w14:blurRad="50800" w14:dist="38100" w14:dir="2700000" w14:sx="100000" w14:sy="100000" w14:kx="0" w14:ky="0" w14:algn="tl">
        <w14:srgbClr w14:val="000000">
          <w14:alpha w14:val="60000"/>
        </w14:srgbClr>
      </w14:shadow>
    </w:rPr>
  </w:style>
  <w:style w:type="table" w:styleId="Tablaconcuadrcula">
    <w:name w:val="Table Grid"/>
    <w:basedOn w:val="Tablanormal"/>
    <w:rsid w:val="00C82621"/>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044C7"/>
    <w:pPr>
      <w:ind w:left="70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Bookman" w:hAnsi="Bookman"/>
    </w:rPr>
  </w:style>
  <w:style w:type="paragraph" w:styleId="Ttulo1">
    <w:name w:val="heading 1"/>
    <w:basedOn w:val="Normal"/>
    <w:next w:val="Normal"/>
    <w:qFormat/>
    <w:pPr>
      <w:keepNext/>
      <w:widowControl w:val="0"/>
      <w:tabs>
        <w:tab w:val="left" w:pos="420"/>
      </w:tabs>
      <w:ind w:right="828"/>
      <w:jc w:val="center"/>
      <w:outlineLvl w:val="0"/>
    </w:pPr>
    <w:rPr>
      <w:rFonts w:ascii="Times" w:hAnsi="Times"/>
      <w:b/>
      <w:u w:val="single"/>
    </w:rPr>
  </w:style>
  <w:style w:type="paragraph" w:styleId="Ttulo2">
    <w:name w:val="heading 2"/>
    <w:basedOn w:val="Normal"/>
    <w:next w:val="Normal"/>
    <w:qFormat/>
    <w:pPr>
      <w:keepNext/>
      <w:widowControl w:val="0"/>
      <w:tabs>
        <w:tab w:val="left" w:pos="420"/>
      </w:tabs>
      <w:ind w:right="828"/>
      <w:jc w:val="both"/>
      <w:outlineLvl w:val="1"/>
    </w:pPr>
    <w:rPr>
      <w:rFonts w:ascii="Times" w:hAnsi="Times"/>
      <w:b/>
    </w:rPr>
  </w:style>
  <w:style w:type="paragraph" w:styleId="Ttulo3">
    <w:name w:val="heading 3"/>
    <w:basedOn w:val="Normal"/>
    <w:next w:val="Normal"/>
    <w:qFormat/>
    <w:pPr>
      <w:keepNext/>
      <w:widowControl w:val="0"/>
      <w:ind w:right="828"/>
      <w:jc w:val="both"/>
      <w:outlineLvl w:val="2"/>
    </w:pPr>
    <w:rPr>
      <w:rFonts w:ascii="Times" w:hAnsi="Times"/>
      <w:b/>
      <w:u w:val="single"/>
    </w:rPr>
  </w:style>
  <w:style w:type="paragraph" w:styleId="Ttulo4">
    <w:name w:val="heading 4"/>
    <w:basedOn w:val="Normal"/>
    <w:next w:val="Normal"/>
    <w:qFormat/>
    <w:pPr>
      <w:keepNext/>
      <w:widowControl w:val="0"/>
      <w:tabs>
        <w:tab w:val="left" w:pos="420"/>
      </w:tabs>
      <w:ind w:right="828"/>
      <w:jc w:val="center"/>
      <w:outlineLvl w:val="3"/>
    </w:pPr>
    <w:rPr>
      <w:rFonts w:ascii="Arial Narrow" w:hAnsi="Arial Narrow"/>
      <w:b/>
      <w:sz w:val="24"/>
    </w:rPr>
  </w:style>
  <w:style w:type="paragraph" w:styleId="Ttulo5">
    <w:name w:val="heading 5"/>
    <w:basedOn w:val="Normal"/>
    <w:next w:val="Normal"/>
    <w:qFormat/>
    <w:pPr>
      <w:keepNext/>
      <w:widowControl w:val="0"/>
      <w:tabs>
        <w:tab w:val="left" w:pos="420"/>
      </w:tabs>
      <w:ind w:right="828"/>
      <w:jc w:val="center"/>
      <w:outlineLvl w:val="4"/>
    </w:pPr>
    <w:rPr>
      <w:rFonts w:ascii="Arial Narrow" w:hAnsi="Arial Narrow"/>
      <w:b/>
      <w:color w:val="808000"/>
      <w:sz w:val="24"/>
    </w:rPr>
  </w:style>
  <w:style w:type="paragraph" w:styleId="Ttulo6">
    <w:name w:val="heading 6"/>
    <w:basedOn w:val="Normal"/>
    <w:next w:val="Normal"/>
    <w:qFormat/>
    <w:pPr>
      <w:keepNext/>
      <w:widowControl w:val="0"/>
      <w:ind w:right="828"/>
      <w:jc w:val="both"/>
      <w:outlineLvl w:val="5"/>
    </w:pPr>
    <w:rPr>
      <w:rFonts w:ascii="Arial Narrow" w:hAnsi="Arial Narrow"/>
      <w:b/>
      <w:color w:val="808000"/>
      <w:u w:val="single"/>
    </w:rPr>
  </w:style>
  <w:style w:type="paragraph" w:styleId="Ttulo7">
    <w:name w:val="heading 7"/>
    <w:basedOn w:val="Normal"/>
    <w:next w:val="Normal"/>
    <w:qFormat/>
    <w:pPr>
      <w:keepNext/>
      <w:widowControl w:val="0"/>
      <w:tabs>
        <w:tab w:val="left" w:pos="420"/>
      </w:tabs>
      <w:ind w:right="828"/>
      <w:jc w:val="both"/>
      <w:outlineLvl w:val="6"/>
    </w:pPr>
    <w:rPr>
      <w:rFonts w:ascii="Garamond" w:hAnsi="Garamond"/>
      <w:b/>
      <w:color w:val="000000"/>
      <w:u w:val="single"/>
    </w:rPr>
  </w:style>
  <w:style w:type="paragraph" w:styleId="Ttulo8">
    <w:name w:val="heading 8"/>
    <w:basedOn w:val="Normal"/>
    <w:next w:val="Normal"/>
    <w:qFormat/>
    <w:pPr>
      <w:keepNext/>
      <w:widowControl w:val="0"/>
      <w:pBdr>
        <w:top w:val="single" w:sz="4" w:space="1" w:color="auto"/>
        <w:left w:val="single" w:sz="4" w:space="4" w:color="auto"/>
        <w:bottom w:val="single" w:sz="4" w:space="1" w:color="auto"/>
        <w:right w:val="single" w:sz="4" w:space="4" w:color="auto"/>
      </w:pBdr>
      <w:tabs>
        <w:tab w:val="left" w:pos="420"/>
      </w:tabs>
      <w:ind w:right="828"/>
      <w:jc w:val="center"/>
      <w:outlineLvl w:val="7"/>
    </w:pPr>
    <w:rPr>
      <w:rFonts w:ascii="Garamond" w:hAnsi="Garamond"/>
      <w:b/>
      <w:color w:val="000000"/>
      <w:sz w:val="32"/>
    </w:rPr>
  </w:style>
  <w:style w:type="paragraph" w:styleId="Ttulo9">
    <w:name w:val="heading 9"/>
    <w:basedOn w:val="Normal"/>
    <w:next w:val="Normal"/>
    <w:qFormat/>
    <w:pPr>
      <w:keepNext/>
      <w:widowControl w:val="0"/>
      <w:tabs>
        <w:tab w:val="left" w:pos="3261"/>
      </w:tabs>
      <w:ind w:right="828"/>
      <w:jc w:val="both"/>
      <w:outlineLvl w:val="8"/>
    </w:pPr>
    <w:rPr>
      <w:rFonts w:ascii="Garamond" w:hAnsi="Garamond"/>
      <w:b/>
      <w:color w:val="000000"/>
      <w:sz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notaalfinal">
    <w:name w:val="endnote text"/>
    <w:basedOn w:val="Normal"/>
    <w:semiHidden/>
  </w:style>
  <w:style w:type="paragraph" w:styleId="Piedepgina">
    <w:name w:val="footer"/>
    <w:basedOn w:val="Normal"/>
    <w:pPr>
      <w:tabs>
        <w:tab w:val="center" w:pos="4252"/>
        <w:tab w:val="right" w:pos="8504"/>
      </w:tabs>
    </w:p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widowControl w:val="0"/>
      <w:tabs>
        <w:tab w:val="left" w:pos="142"/>
        <w:tab w:val="left" w:pos="5100"/>
      </w:tabs>
      <w:ind w:right="839"/>
      <w:jc w:val="both"/>
    </w:pPr>
    <w:rPr>
      <w:rFonts w:ascii="Arial Narrow" w:hAnsi="Arial Narrow"/>
      <w:color w:val="008000"/>
    </w:rPr>
  </w:style>
  <w:style w:type="paragraph" w:styleId="Textoindependiente2">
    <w:name w:val="Body Text 2"/>
    <w:basedOn w:val="Normal"/>
    <w:pPr>
      <w:widowControl w:val="0"/>
      <w:tabs>
        <w:tab w:val="left" w:pos="420"/>
      </w:tabs>
      <w:ind w:right="828"/>
      <w:jc w:val="both"/>
    </w:pPr>
    <w:rPr>
      <w:rFonts w:ascii="Arial Narrow" w:hAnsi="Arial Narrow"/>
      <w:color w:val="808000"/>
    </w:rPr>
  </w:style>
  <w:style w:type="paragraph" w:styleId="Textoindependiente3">
    <w:name w:val="Body Text 3"/>
    <w:basedOn w:val="Normal"/>
    <w:pPr>
      <w:widowControl w:val="0"/>
      <w:tabs>
        <w:tab w:val="left" w:pos="420"/>
      </w:tabs>
      <w:ind w:right="828"/>
      <w:jc w:val="both"/>
    </w:pPr>
    <w:rPr>
      <w:rFonts w:ascii="Garamond" w:hAnsi="Garamond"/>
      <w:color w:val="000000"/>
    </w:rPr>
  </w:style>
  <w:style w:type="paragraph" w:styleId="Textodebloque">
    <w:name w:val="Block Text"/>
    <w:basedOn w:val="Normal"/>
    <w:pPr>
      <w:widowControl w:val="0"/>
      <w:tabs>
        <w:tab w:val="left" w:pos="420"/>
        <w:tab w:val="left" w:pos="4962"/>
      </w:tabs>
      <w:ind w:left="142" w:right="12"/>
      <w:jc w:val="both"/>
    </w:pPr>
    <w:rPr>
      <w:rFonts w:ascii="Garamond" w:hAnsi="Garamond"/>
      <w:color w:val="0000FF"/>
      <w:sz w:val="16"/>
    </w:rPr>
  </w:style>
  <w:style w:type="paragraph" w:styleId="Sangradetextonormal">
    <w:name w:val="Body Text Indent"/>
    <w:basedOn w:val="Normal"/>
    <w:pPr>
      <w:widowControl w:val="0"/>
      <w:tabs>
        <w:tab w:val="left" w:pos="284"/>
        <w:tab w:val="left" w:pos="380"/>
        <w:tab w:val="left" w:pos="4962"/>
      </w:tabs>
      <w:ind w:right="12" w:firstLine="142"/>
      <w:jc w:val="both"/>
    </w:pPr>
    <w:rPr>
      <w:rFonts w:ascii="Garamond" w:hAnsi="Garamond"/>
      <w:color w:val="0000FF"/>
      <w:sz w:val="14"/>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2detindependiente">
    <w:name w:val="Body Text Indent 2"/>
    <w:basedOn w:val="Normal"/>
    <w:pPr>
      <w:widowControl w:val="0"/>
      <w:tabs>
        <w:tab w:val="left" w:pos="420"/>
      </w:tabs>
      <w:ind w:left="72"/>
      <w:jc w:val="both"/>
    </w:pPr>
    <w:rPr>
      <w:rFonts w:ascii="Arial Narrow" w:hAnsi="Arial Narrow"/>
      <w:color w:val="808080"/>
      <w:sz w:val="14"/>
    </w:rPr>
  </w:style>
  <w:style w:type="paragraph" w:styleId="Textodeglobo">
    <w:name w:val="Balloon Text"/>
    <w:basedOn w:val="Normal"/>
    <w:semiHidden/>
    <w:rPr>
      <w:rFonts w:ascii="Tahoma" w:hAnsi="Tahoma" w:cs="Tahoma"/>
      <w:sz w:val="16"/>
      <w:szCs w:val="16"/>
    </w:rPr>
  </w:style>
  <w:style w:type="character" w:styleId="Refdecomentario">
    <w:name w:val="annotation reference"/>
    <w:semiHidden/>
    <w:rsid w:val="00D95906"/>
    <w:rPr>
      <w:sz w:val="16"/>
      <w:szCs w:val="16"/>
    </w:rPr>
  </w:style>
  <w:style w:type="paragraph" w:styleId="Textocomentario">
    <w:name w:val="annotation text"/>
    <w:basedOn w:val="Normal"/>
    <w:semiHidden/>
    <w:rsid w:val="00D95906"/>
  </w:style>
  <w:style w:type="paragraph" w:styleId="Asuntodelcomentario">
    <w:name w:val="annotation subject"/>
    <w:basedOn w:val="Textocomentario"/>
    <w:next w:val="Textocomentario"/>
    <w:semiHidden/>
    <w:rsid w:val="00D95906"/>
    <w:rPr>
      <w:b/>
      <w:bCs/>
    </w:rPr>
  </w:style>
  <w:style w:type="paragraph" w:customStyle="1" w:styleId="BodyTextIndent2">
    <w:name w:val="Body Text Indent 2"/>
    <w:basedOn w:val="Normal"/>
    <w:rsid w:val="00C82621"/>
    <w:pPr>
      <w:tabs>
        <w:tab w:val="left" w:pos="10489"/>
      </w:tabs>
      <w:ind w:left="284" w:hanging="284"/>
      <w:jc w:val="both"/>
    </w:pPr>
    <w:rPr>
      <w:rFonts w:ascii="Centaur" w:hAnsi="Centaur"/>
      <w:color w:val="000080"/>
      <w:sz w:val="16"/>
      <w14:shadow w14:blurRad="50800" w14:dist="38100" w14:dir="2700000" w14:sx="100000" w14:sy="100000" w14:kx="0" w14:ky="0" w14:algn="tl">
        <w14:srgbClr w14:val="000000">
          <w14:alpha w14:val="60000"/>
        </w14:srgbClr>
      </w14:shadow>
    </w:rPr>
  </w:style>
  <w:style w:type="table" w:styleId="Tablaconcuadrcula">
    <w:name w:val="Table Grid"/>
    <w:basedOn w:val="Tablanormal"/>
    <w:rsid w:val="00C82621"/>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044C7"/>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yperlink" Target="mailto:atencioncliente@es.cardif.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CD930-870F-4814-A547-8FC0BD0BD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2870</Words>
  <Characters>15790</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ANEXO *</vt:lpstr>
    </vt:vector>
  </TitlesOfParts>
  <Company>CARDIVIDA</Company>
  <LinksUpToDate>false</LinksUpToDate>
  <CharactersWithSpaces>18623</CharactersWithSpaces>
  <SharedDoc>false</SharedDoc>
  <HLinks>
    <vt:vector size="6" baseType="variant">
      <vt:variant>
        <vt:i4>5046304</vt:i4>
      </vt:variant>
      <vt:variant>
        <vt:i4>0</vt:i4>
      </vt:variant>
      <vt:variant>
        <vt:i4>0</vt:i4>
      </vt:variant>
      <vt:variant>
        <vt:i4>5</vt:i4>
      </vt:variant>
      <vt:variant>
        <vt:lpwstr>mailto:atencioncliente@es.cardif.com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dc:title>
  <dc:creator>JAIME</dc:creator>
  <cp:lastModifiedBy>David Diaz Castaño</cp:lastModifiedBy>
  <cp:revision>2</cp:revision>
  <cp:lastPrinted>2015-08-07T09:29:00Z</cp:lastPrinted>
  <dcterms:created xsi:type="dcterms:W3CDTF">2015-08-19T09:43:00Z</dcterms:created>
  <dcterms:modified xsi:type="dcterms:W3CDTF">2015-08-19T09:43:00Z</dcterms:modified>
</cp:coreProperties>
</file>